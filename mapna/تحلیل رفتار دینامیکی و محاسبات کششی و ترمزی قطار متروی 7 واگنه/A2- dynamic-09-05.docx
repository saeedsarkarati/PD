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01" w:rsidRDefault="004C7A01" w:rsidP="00995B02">
      <w:pPr>
        <w:pStyle w:val="Title"/>
        <w:rPr>
          <w:rFonts w:cs="B Nazanin"/>
          <w:sz w:val="19"/>
          <w:szCs w:val="23"/>
          <w:rtl/>
          <w:lang w:bidi="fa-IR"/>
        </w:rPr>
      </w:pPr>
    </w:p>
    <w:p w:rsidR="00995B02" w:rsidRPr="00367211" w:rsidRDefault="00995B02" w:rsidP="00995B02">
      <w:pPr>
        <w:pStyle w:val="Title"/>
        <w:rPr>
          <w:rFonts w:cs="B Nazanin"/>
          <w:szCs w:val="24"/>
          <w:rtl/>
          <w:lang w:bidi="fa-IR"/>
        </w:rPr>
      </w:pPr>
      <w:r w:rsidRPr="00367211">
        <w:rPr>
          <w:rFonts w:cs="B Nazanin" w:hint="cs"/>
          <w:szCs w:val="24"/>
          <w:rtl/>
        </w:rPr>
        <w:t>به نام خدا</w:t>
      </w:r>
    </w:p>
    <w:p w:rsidR="00995B02" w:rsidRPr="00A565CF" w:rsidRDefault="00995B02" w:rsidP="00995B02">
      <w:pPr>
        <w:jc w:val="both"/>
        <w:rPr>
          <w:rFonts w:cs="B Nazanin"/>
          <w:sz w:val="19"/>
          <w:szCs w:val="23"/>
        </w:rPr>
      </w:pPr>
    </w:p>
    <w:p w:rsidR="00641C31" w:rsidRPr="00A565CF" w:rsidRDefault="00641C31" w:rsidP="00136428">
      <w:pPr>
        <w:tabs>
          <w:tab w:val="left" w:pos="1142"/>
          <w:tab w:val="center" w:pos="4876"/>
        </w:tabs>
        <w:jc w:val="center"/>
        <w:rPr>
          <w:rFonts w:cs="B Nazanin"/>
          <w:b/>
          <w:bCs/>
          <w:sz w:val="52"/>
          <w:szCs w:val="52"/>
          <w:rtl/>
          <w:lang w:bidi="ar-AE"/>
        </w:rPr>
      </w:pPr>
    </w:p>
    <w:p w:rsidR="00641C31" w:rsidRPr="00A565CF" w:rsidRDefault="00641C31" w:rsidP="00C23A84">
      <w:pPr>
        <w:tabs>
          <w:tab w:val="left" w:pos="1142"/>
          <w:tab w:val="center" w:pos="4876"/>
        </w:tabs>
        <w:jc w:val="center"/>
        <w:rPr>
          <w:rFonts w:cs="B Nazanin"/>
          <w:sz w:val="96"/>
          <w:szCs w:val="96"/>
          <w:rtl/>
        </w:rPr>
      </w:pPr>
      <w:r w:rsidRPr="00A565CF">
        <w:rPr>
          <w:rFonts w:cs="B Nazanin" w:hint="cs"/>
          <w:sz w:val="96"/>
          <w:szCs w:val="96"/>
          <w:rtl/>
        </w:rPr>
        <w:t>پ</w:t>
      </w:r>
      <w:bookmarkStart w:id="0" w:name="OLE_LINK1"/>
      <w:bookmarkStart w:id="1" w:name="OLE_LINK2"/>
      <w:r w:rsidRPr="00A565CF">
        <w:rPr>
          <w:rFonts w:cs="B Nazanin" w:hint="cs"/>
          <w:sz w:val="96"/>
          <w:szCs w:val="96"/>
          <w:rtl/>
        </w:rPr>
        <w:t>ي</w:t>
      </w:r>
      <w:bookmarkEnd w:id="0"/>
      <w:bookmarkEnd w:id="1"/>
      <w:r w:rsidRPr="00A565CF">
        <w:rPr>
          <w:rFonts w:cs="B Nazanin" w:hint="cs"/>
          <w:sz w:val="96"/>
          <w:szCs w:val="96"/>
          <w:rtl/>
        </w:rPr>
        <w:t xml:space="preserve">شنهاد </w:t>
      </w:r>
      <w:r w:rsidR="0060079E" w:rsidRPr="00A565CF">
        <w:rPr>
          <w:rFonts w:cs="B Nazanin" w:hint="cs"/>
          <w:sz w:val="96"/>
          <w:szCs w:val="96"/>
          <w:rtl/>
        </w:rPr>
        <w:t>پروژه</w:t>
      </w:r>
      <w:r w:rsidRPr="00A565CF">
        <w:rPr>
          <w:rFonts w:cs="B Nazanin" w:hint="cs"/>
          <w:sz w:val="96"/>
          <w:szCs w:val="96"/>
          <w:rtl/>
        </w:rPr>
        <w:t xml:space="preserve"> پژوهشي</w:t>
      </w:r>
    </w:p>
    <w:p w:rsidR="00641C31" w:rsidRPr="009D3344" w:rsidRDefault="009D3344" w:rsidP="009D3344">
      <w:pPr>
        <w:jc w:val="center"/>
        <w:rPr>
          <w:rFonts w:cs="B Nazanin"/>
          <w:sz w:val="52"/>
          <w:szCs w:val="52"/>
        </w:rPr>
      </w:pPr>
      <w:r>
        <w:rPr>
          <w:rFonts w:cs="B Nazanin" w:hint="cs"/>
          <w:sz w:val="52"/>
          <w:szCs w:val="52"/>
          <w:rtl/>
        </w:rPr>
        <w:t>پرسش نامه</w:t>
      </w:r>
      <w:r w:rsidRPr="009D3344">
        <w:rPr>
          <w:rFonts w:cs="B Nazanin" w:hint="cs"/>
          <w:sz w:val="52"/>
          <w:szCs w:val="52"/>
          <w:rtl/>
        </w:rPr>
        <w:t xml:space="preserve"> اطلاعات فنی</w:t>
      </w:r>
    </w:p>
    <w:p w:rsidR="00641C31" w:rsidRPr="00A565CF" w:rsidRDefault="00641C31" w:rsidP="00641C31">
      <w:pPr>
        <w:rPr>
          <w:rFonts w:cs="B Nazanin"/>
        </w:rPr>
      </w:pPr>
    </w:p>
    <w:p w:rsidR="00516C57" w:rsidRPr="00A565CF" w:rsidRDefault="00516C57" w:rsidP="00641C31">
      <w:pPr>
        <w:rPr>
          <w:rFonts w:cs="B Nazanin"/>
          <w:rtl/>
        </w:rPr>
      </w:pPr>
    </w:p>
    <w:p w:rsidR="00E841B0" w:rsidRPr="00A565CF" w:rsidRDefault="00E841B0" w:rsidP="00641C31">
      <w:pPr>
        <w:rPr>
          <w:rFonts w:cs="B Nazanin"/>
          <w:rtl/>
        </w:rPr>
      </w:pPr>
    </w:p>
    <w:p w:rsidR="00E841B0" w:rsidRPr="00A565CF" w:rsidRDefault="00E841B0" w:rsidP="00641C31">
      <w:pPr>
        <w:rPr>
          <w:rFonts w:cs="B Nazanin"/>
          <w:rtl/>
        </w:rPr>
      </w:pPr>
    </w:p>
    <w:tbl>
      <w:tblPr>
        <w:bidiVisual/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1939"/>
        <w:gridCol w:w="1559"/>
        <w:gridCol w:w="4029"/>
      </w:tblGrid>
      <w:tr w:rsidR="00516C57" w:rsidRPr="00A565CF" w:rsidTr="00A645E0">
        <w:trPr>
          <w:cantSplit/>
          <w:trHeight w:val="976"/>
          <w:jc w:val="center"/>
        </w:trPr>
        <w:tc>
          <w:tcPr>
            <w:tcW w:w="2230" w:type="dxa"/>
            <w:shd w:val="clear" w:color="auto" w:fill="CCFFCC"/>
            <w:vAlign w:val="center"/>
          </w:tcPr>
          <w:p w:rsidR="00516C57" w:rsidRPr="00A565CF" w:rsidRDefault="00F97832" w:rsidP="0072790E">
            <w:pPr>
              <w:jc w:val="center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عنوان پروژه:</w:t>
            </w:r>
          </w:p>
        </w:tc>
        <w:tc>
          <w:tcPr>
            <w:tcW w:w="7527" w:type="dxa"/>
            <w:gridSpan w:val="3"/>
            <w:vAlign w:val="center"/>
          </w:tcPr>
          <w:p w:rsidR="00516C57" w:rsidRPr="00035024" w:rsidRDefault="00BA5C83" w:rsidP="0022031F">
            <w:pPr>
              <w:jc w:val="center"/>
              <w:rPr>
                <w:rFonts w:cs="B Nazanin"/>
                <w:highlight w:val="yellow"/>
                <w:rtl/>
              </w:rPr>
            </w:pPr>
            <w:r w:rsidRPr="00035024">
              <w:rPr>
                <w:rFonts w:cs="B Nazanin" w:hint="cs"/>
                <w:b/>
                <w:bCs/>
                <w:sz w:val="28"/>
                <w:szCs w:val="28"/>
                <w:highlight w:val="yellow"/>
                <w:rtl/>
                <w:lang w:bidi="fa-IR"/>
              </w:rPr>
              <w:t>تحلیل</w:t>
            </w:r>
            <w:r w:rsidR="00CF661F" w:rsidRPr="00035024">
              <w:rPr>
                <w:rFonts w:cs="B Nazanin" w:hint="cs"/>
                <w:b/>
                <w:bCs/>
                <w:sz w:val="28"/>
                <w:szCs w:val="28"/>
                <w:highlight w:val="yellow"/>
                <w:rtl/>
                <w:lang w:bidi="fa-IR"/>
              </w:rPr>
              <w:t xml:space="preserve"> </w:t>
            </w:r>
            <w:r w:rsidRPr="00035024">
              <w:rPr>
                <w:rFonts w:cs="B Nazanin" w:hint="cs"/>
                <w:b/>
                <w:bCs/>
                <w:sz w:val="28"/>
                <w:szCs w:val="28"/>
                <w:highlight w:val="yellow"/>
                <w:rtl/>
                <w:lang w:bidi="fa-IR"/>
              </w:rPr>
              <w:t>دینامیکی و محاسبات کششی و ترمزی قطار مترو</w:t>
            </w:r>
          </w:p>
        </w:tc>
      </w:tr>
      <w:tr w:rsidR="000E272B" w:rsidRPr="00A565CF" w:rsidTr="00A645E0">
        <w:trPr>
          <w:cantSplit/>
          <w:trHeight w:val="353"/>
          <w:jc w:val="center"/>
        </w:trPr>
        <w:tc>
          <w:tcPr>
            <w:tcW w:w="2230" w:type="dxa"/>
            <w:shd w:val="clear" w:color="auto" w:fill="CCFFCC"/>
            <w:vAlign w:val="center"/>
          </w:tcPr>
          <w:p w:rsidR="000E272B" w:rsidRPr="00A565CF" w:rsidRDefault="000E272B" w:rsidP="00D31405">
            <w:pPr>
              <w:rPr>
                <w:rFonts w:cs="B Nazanin"/>
                <w:b/>
                <w:bCs/>
                <w:spacing w:val="-4"/>
                <w:rtl/>
              </w:rPr>
            </w:pPr>
            <w:r w:rsidRPr="00A565CF">
              <w:rPr>
                <w:rFonts w:cs="B Nazanin" w:hint="cs"/>
                <w:b/>
                <w:bCs/>
                <w:spacing w:val="-4"/>
                <w:rtl/>
              </w:rPr>
              <w:t>نام پيشنهاددهنده/مجري:</w:t>
            </w:r>
          </w:p>
        </w:tc>
        <w:tc>
          <w:tcPr>
            <w:tcW w:w="1939" w:type="dxa"/>
            <w:vAlign w:val="center"/>
          </w:tcPr>
          <w:p w:rsidR="000E272B" w:rsidRPr="00BA5C83" w:rsidRDefault="000E272B" w:rsidP="00930A55">
            <w:pPr>
              <w:jc w:val="center"/>
              <w:rPr>
                <w:rFonts w:cs="B Nazanin"/>
                <w:rtl/>
                <w:lang w:val="de-DE"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>کامران عاصمی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0E272B" w:rsidRPr="00A565CF" w:rsidRDefault="000E272B" w:rsidP="00930A55">
            <w:pPr>
              <w:jc w:val="center"/>
              <w:rPr>
                <w:rFonts w:cs="B Nazanin"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مؤسسه مجري:</w:t>
            </w:r>
          </w:p>
        </w:tc>
        <w:tc>
          <w:tcPr>
            <w:tcW w:w="4029" w:type="dxa"/>
            <w:vAlign w:val="center"/>
          </w:tcPr>
          <w:p w:rsidR="000E272B" w:rsidRPr="00A565CF" w:rsidRDefault="000E272B" w:rsidP="00D85BAA">
            <w:pPr>
              <w:jc w:val="center"/>
              <w:rPr>
                <w:rFonts w:cs="B Nazanin"/>
                <w:rtl/>
              </w:rPr>
            </w:pPr>
            <w:r w:rsidRPr="00A371AB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باشگاه پژوهشگران و نخبگان جوان دانشگاه آزاد اسلامی</w:t>
            </w:r>
          </w:p>
        </w:tc>
      </w:tr>
    </w:tbl>
    <w:p w:rsidR="00C5417D" w:rsidRPr="00A565CF" w:rsidRDefault="00C5417D">
      <w:pPr>
        <w:rPr>
          <w:rFonts w:cs="B Nazanin"/>
          <w:rtl/>
        </w:rPr>
      </w:pPr>
    </w:p>
    <w:p w:rsidR="00C5417D" w:rsidRPr="000023EC" w:rsidRDefault="00C5417D">
      <w:pPr>
        <w:rPr>
          <w:rFonts w:cs="B Nazanin"/>
          <w:color w:val="FF0000"/>
        </w:rPr>
      </w:pPr>
    </w:p>
    <w:tbl>
      <w:tblPr>
        <w:bidiVisual/>
        <w:tblW w:w="3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9"/>
        <w:gridCol w:w="1863"/>
      </w:tblGrid>
      <w:tr w:rsidR="00C5417D" w:rsidRPr="000023EC" w:rsidTr="00C5417D">
        <w:trPr>
          <w:cantSplit/>
          <w:trHeight w:val="353"/>
          <w:jc w:val="center"/>
        </w:trPr>
        <w:tc>
          <w:tcPr>
            <w:tcW w:w="1829" w:type="dxa"/>
            <w:shd w:val="clear" w:color="auto" w:fill="CCFFCC"/>
            <w:vAlign w:val="center"/>
          </w:tcPr>
          <w:p w:rsidR="00C5417D" w:rsidRPr="008A292E" w:rsidRDefault="00C5417D" w:rsidP="000962EC">
            <w:pPr>
              <w:jc w:val="center"/>
              <w:rPr>
                <w:rFonts w:cs="B Nazanin"/>
                <w:b/>
                <w:bCs/>
                <w:rtl/>
              </w:rPr>
            </w:pPr>
            <w:r w:rsidRPr="008A292E">
              <w:rPr>
                <w:rFonts w:cs="B Nazanin" w:hint="cs"/>
                <w:b/>
                <w:bCs/>
                <w:spacing w:val="-4"/>
                <w:rtl/>
              </w:rPr>
              <w:t>نسخه</w:t>
            </w:r>
          </w:p>
        </w:tc>
        <w:tc>
          <w:tcPr>
            <w:tcW w:w="1863" w:type="dxa"/>
            <w:shd w:val="clear" w:color="auto" w:fill="CCFFCC"/>
            <w:vAlign w:val="center"/>
          </w:tcPr>
          <w:p w:rsidR="00C5417D" w:rsidRPr="008A292E" w:rsidRDefault="00C5417D" w:rsidP="00C5417D">
            <w:pPr>
              <w:jc w:val="center"/>
              <w:rPr>
                <w:rFonts w:cs="B Nazanin"/>
                <w:rtl/>
              </w:rPr>
            </w:pPr>
            <w:r w:rsidRPr="008A292E">
              <w:rPr>
                <w:rFonts w:cs="B Nazanin" w:hint="cs"/>
                <w:b/>
                <w:bCs/>
                <w:rtl/>
              </w:rPr>
              <w:t>تاريخ تكميل</w:t>
            </w:r>
          </w:p>
        </w:tc>
      </w:tr>
      <w:tr w:rsidR="00C5417D" w:rsidRPr="000023EC" w:rsidTr="00C5417D">
        <w:trPr>
          <w:cantSplit/>
          <w:trHeight w:val="353"/>
          <w:jc w:val="center"/>
        </w:trPr>
        <w:tc>
          <w:tcPr>
            <w:tcW w:w="1829" w:type="dxa"/>
            <w:shd w:val="clear" w:color="auto" w:fill="auto"/>
            <w:vAlign w:val="center"/>
          </w:tcPr>
          <w:p w:rsidR="00C5417D" w:rsidRPr="000023EC" w:rsidRDefault="00BA5C83" w:rsidP="00930A55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C5417D" w:rsidRPr="000023EC" w:rsidRDefault="00BA5C83" w:rsidP="00930A55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4/</w:t>
            </w:r>
            <w:r w:rsidR="00E95D54">
              <w:rPr>
                <w:rFonts w:cs="B Nazanin" w:hint="cs"/>
                <w:color w:val="FF0000"/>
                <w:rtl/>
              </w:rPr>
              <w:t>04</w:t>
            </w:r>
            <w:r>
              <w:rPr>
                <w:rFonts w:cs="B Nazanin" w:hint="cs"/>
                <w:color w:val="FF0000"/>
                <w:rtl/>
              </w:rPr>
              <w:t>/1402</w:t>
            </w:r>
          </w:p>
        </w:tc>
      </w:tr>
      <w:tr w:rsidR="00E95D54" w:rsidRPr="000023EC" w:rsidTr="00C5417D">
        <w:trPr>
          <w:cantSplit/>
          <w:trHeight w:val="353"/>
          <w:jc w:val="center"/>
        </w:trPr>
        <w:tc>
          <w:tcPr>
            <w:tcW w:w="1829" w:type="dxa"/>
            <w:shd w:val="clear" w:color="auto" w:fill="auto"/>
            <w:vAlign w:val="center"/>
          </w:tcPr>
          <w:p w:rsidR="00E95D54" w:rsidRPr="000023EC" w:rsidRDefault="00E95D54" w:rsidP="00E95D54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2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E95D54" w:rsidRPr="000023EC" w:rsidRDefault="00E95D54" w:rsidP="00E95D54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15/04/1402</w:t>
            </w:r>
          </w:p>
        </w:tc>
      </w:tr>
      <w:tr w:rsidR="00F971CD" w:rsidRPr="000023EC" w:rsidTr="00C5417D">
        <w:trPr>
          <w:cantSplit/>
          <w:trHeight w:val="353"/>
          <w:jc w:val="center"/>
        </w:trPr>
        <w:tc>
          <w:tcPr>
            <w:tcW w:w="1829" w:type="dxa"/>
            <w:shd w:val="clear" w:color="auto" w:fill="auto"/>
            <w:vAlign w:val="center"/>
          </w:tcPr>
          <w:p w:rsidR="00F971CD" w:rsidRPr="000023EC" w:rsidRDefault="00F971CD" w:rsidP="00837D60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3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F971CD" w:rsidRPr="000023EC" w:rsidRDefault="00F971CD" w:rsidP="00F971CD">
            <w:pPr>
              <w:jc w:val="center"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07/05/1402</w:t>
            </w:r>
          </w:p>
        </w:tc>
      </w:tr>
      <w:tr w:rsidR="00C5417D" w:rsidRPr="000023EC" w:rsidTr="00C5417D">
        <w:trPr>
          <w:cantSplit/>
          <w:trHeight w:val="353"/>
          <w:jc w:val="center"/>
        </w:trPr>
        <w:tc>
          <w:tcPr>
            <w:tcW w:w="1829" w:type="dxa"/>
            <w:shd w:val="clear" w:color="auto" w:fill="auto"/>
            <w:vAlign w:val="center"/>
          </w:tcPr>
          <w:p w:rsidR="00C5417D" w:rsidRPr="000023EC" w:rsidRDefault="00C5417D" w:rsidP="00930A55">
            <w:pPr>
              <w:jc w:val="center"/>
              <w:rPr>
                <w:rFonts w:cs="B Nazanin"/>
                <w:color w:val="FF0000"/>
                <w:rtl/>
              </w:rPr>
            </w:pPr>
          </w:p>
        </w:tc>
        <w:tc>
          <w:tcPr>
            <w:tcW w:w="1863" w:type="dxa"/>
            <w:shd w:val="clear" w:color="auto" w:fill="auto"/>
            <w:vAlign w:val="center"/>
          </w:tcPr>
          <w:p w:rsidR="00C5417D" w:rsidRPr="000023EC" w:rsidRDefault="00C5417D" w:rsidP="00930A55">
            <w:pPr>
              <w:jc w:val="center"/>
              <w:rPr>
                <w:rFonts w:cs="B Nazanin"/>
                <w:color w:val="FF0000"/>
                <w:rtl/>
              </w:rPr>
            </w:pPr>
          </w:p>
        </w:tc>
      </w:tr>
    </w:tbl>
    <w:p w:rsidR="00516C57" w:rsidRPr="000023EC" w:rsidRDefault="00516C57" w:rsidP="00C5417D">
      <w:pPr>
        <w:jc w:val="center"/>
        <w:rPr>
          <w:rFonts w:cs="B Nazanin"/>
          <w:color w:val="FF0000"/>
          <w:rtl/>
        </w:rPr>
      </w:pPr>
    </w:p>
    <w:p w:rsidR="00D31405" w:rsidRPr="000023EC" w:rsidRDefault="00D31405" w:rsidP="00641C31">
      <w:pPr>
        <w:rPr>
          <w:rFonts w:cs="B Nazanin"/>
          <w:color w:val="FF0000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5"/>
        <w:gridCol w:w="2791"/>
      </w:tblGrid>
      <w:tr w:rsidR="00AF7ABE" w:rsidRPr="008A292E" w:rsidTr="00821B3F">
        <w:trPr>
          <w:jc w:val="center"/>
        </w:trPr>
        <w:tc>
          <w:tcPr>
            <w:tcW w:w="2255" w:type="dxa"/>
            <w:shd w:val="clear" w:color="auto" w:fill="CCFFCC"/>
            <w:vAlign w:val="center"/>
          </w:tcPr>
          <w:p w:rsidR="00AF7ABE" w:rsidRPr="008A292E" w:rsidRDefault="00AF7ABE" w:rsidP="00BF6BF8">
            <w:pPr>
              <w:jc w:val="center"/>
              <w:rPr>
                <w:rFonts w:cs="B Nazanin"/>
                <w:b/>
                <w:bCs/>
                <w:rtl/>
              </w:rPr>
            </w:pPr>
            <w:r w:rsidRPr="008A292E">
              <w:rPr>
                <w:rFonts w:cs="B Nazanin" w:hint="cs"/>
                <w:b/>
                <w:bCs/>
                <w:rtl/>
              </w:rPr>
              <w:t xml:space="preserve">كد </w:t>
            </w:r>
            <w:r w:rsidR="00BF6BF8" w:rsidRPr="008A292E">
              <w:rPr>
                <w:rFonts w:cs="B Nazanin" w:hint="cs"/>
                <w:b/>
                <w:bCs/>
                <w:rtl/>
              </w:rPr>
              <w:t xml:space="preserve">پیشنهاد </w:t>
            </w:r>
            <w:r w:rsidRPr="008A292E">
              <w:rPr>
                <w:rFonts w:cs="B Nazanin" w:hint="cs"/>
                <w:b/>
                <w:bCs/>
                <w:rtl/>
              </w:rPr>
              <w:t>پروژه:</w:t>
            </w:r>
          </w:p>
        </w:tc>
        <w:tc>
          <w:tcPr>
            <w:tcW w:w="2791" w:type="dxa"/>
            <w:vAlign w:val="center"/>
          </w:tcPr>
          <w:p w:rsidR="00AF7ABE" w:rsidRPr="008A292E" w:rsidRDefault="00AF7ABE" w:rsidP="00D31405">
            <w:pPr>
              <w:rPr>
                <w:rFonts w:cs="B Nazanin"/>
                <w:rtl/>
              </w:rPr>
            </w:pPr>
          </w:p>
        </w:tc>
      </w:tr>
      <w:tr w:rsidR="00CA7523" w:rsidRPr="008A292E" w:rsidTr="00821B3F">
        <w:trPr>
          <w:jc w:val="center"/>
        </w:trPr>
        <w:tc>
          <w:tcPr>
            <w:tcW w:w="2255" w:type="dxa"/>
            <w:shd w:val="clear" w:color="auto" w:fill="CCFFCC"/>
            <w:vAlign w:val="center"/>
          </w:tcPr>
          <w:p w:rsidR="00CA7523" w:rsidRPr="008A292E" w:rsidRDefault="003E02F7" w:rsidP="00BF6BF8">
            <w:pPr>
              <w:jc w:val="center"/>
              <w:rPr>
                <w:rFonts w:cs="B Nazanin"/>
                <w:b/>
                <w:bCs/>
                <w:rtl/>
              </w:rPr>
            </w:pPr>
            <w:r w:rsidRPr="008A292E">
              <w:rPr>
                <w:rFonts w:cs="B Nazanin" w:hint="cs"/>
                <w:b/>
                <w:bCs/>
                <w:rtl/>
                <w:lang w:bidi="fa-IR"/>
              </w:rPr>
              <w:t>ن</w:t>
            </w:r>
            <w:r w:rsidR="00CA7523" w:rsidRPr="008A292E">
              <w:rPr>
                <w:rFonts w:cs="B Nazanin" w:hint="cs"/>
                <w:b/>
                <w:bCs/>
                <w:rtl/>
              </w:rPr>
              <w:t xml:space="preserve">تيجه </w:t>
            </w:r>
            <w:r w:rsidR="00BF6BF8" w:rsidRPr="008A292E">
              <w:rPr>
                <w:rFonts w:cs="B Nazanin" w:hint="cs"/>
                <w:b/>
                <w:bCs/>
                <w:rtl/>
                <w:lang w:bidi="fa-IR"/>
              </w:rPr>
              <w:t>کمیته تصویب:</w:t>
            </w:r>
          </w:p>
        </w:tc>
        <w:tc>
          <w:tcPr>
            <w:tcW w:w="2791" w:type="dxa"/>
            <w:vAlign w:val="center"/>
          </w:tcPr>
          <w:p w:rsidR="00CA7523" w:rsidRPr="008A292E" w:rsidRDefault="00CA7523" w:rsidP="00821B3F">
            <w:pPr>
              <w:jc w:val="center"/>
              <w:rPr>
                <w:rFonts w:cs="B Nazanin"/>
                <w:rtl/>
              </w:rPr>
            </w:pPr>
            <w:r w:rsidRPr="008A292E">
              <w:rPr>
                <w:rFonts w:ascii="Wingdings 2" w:hAnsi="Wingdings 2" w:cs="B Nazanin"/>
              </w:rPr>
              <w:t></w:t>
            </w:r>
            <w:r w:rsidRPr="008A292E">
              <w:rPr>
                <w:rFonts w:cs="B Nazanin" w:hint="cs"/>
                <w:rtl/>
              </w:rPr>
              <w:t xml:space="preserve"> تصويب  </w:t>
            </w:r>
            <w:r w:rsidRPr="008A292E">
              <w:rPr>
                <w:rFonts w:ascii="Wingdings 2" w:hAnsi="Wingdings 2" w:cs="B Nazanin"/>
              </w:rPr>
              <w:t></w:t>
            </w:r>
            <w:r w:rsidRPr="008A292E">
              <w:rPr>
                <w:rFonts w:cs="B Nazanin" w:hint="cs"/>
                <w:rtl/>
              </w:rPr>
              <w:t xml:space="preserve"> اصلاح  </w:t>
            </w:r>
            <w:r w:rsidRPr="008A292E">
              <w:rPr>
                <w:rFonts w:ascii="Wingdings 2" w:hAnsi="Wingdings 2" w:cs="B Nazanin"/>
              </w:rPr>
              <w:t></w:t>
            </w:r>
            <w:r w:rsidRPr="008A292E">
              <w:rPr>
                <w:rFonts w:cs="B Nazanin" w:hint="cs"/>
                <w:rtl/>
              </w:rPr>
              <w:t xml:space="preserve"> رد</w:t>
            </w:r>
          </w:p>
        </w:tc>
      </w:tr>
    </w:tbl>
    <w:p w:rsidR="00E841B0" w:rsidRPr="008A292E" w:rsidRDefault="003E02F7" w:rsidP="000962EC">
      <w:pPr>
        <w:rPr>
          <w:rFonts w:cs="B Nazanin"/>
          <w:rtl/>
        </w:rPr>
      </w:pPr>
      <w:r w:rsidRPr="008A292E">
        <w:rPr>
          <w:rFonts w:cs="B Nazanin" w:hint="cs"/>
          <w:rtl/>
        </w:rPr>
        <w:tab/>
      </w:r>
      <w:r w:rsidRPr="008A292E">
        <w:rPr>
          <w:rFonts w:cs="B Nazanin" w:hint="cs"/>
          <w:rtl/>
        </w:rPr>
        <w:tab/>
      </w:r>
      <w:r w:rsidRPr="008A292E">
        <w:rPr>
          <w:rFonts w:cs="B Nazanin" w:hint="cs"/>
          <w:rtl/>
        </w:rPr>
        <w:tab/>
      </w:r>
      <w:r w:rsidR="0072790E" w:rsidRPr="008A292E">
        <w:rPr>
          <w:rFonts w:cs="B Nazanin" w:hint="cs"/>
          <w:rtl/>
        </w:rPr>
        <w:t xml:space="preserve">     </w:t>
      </w:r>
      <w:r w:rsidR="00A86F52" w:rsidRPr="008A292E">
        <w:rPr>
          <w:rFonts w:cs="B Nazanin" w:hint="cs"/>
          <w:rtl/>
        </w:rPr>
        <w:t xml:space="preserve"> </w:t>
      </w:r>
      <w:r w:rsidRPr="008A292E">
        <w:rPr>
          <w:rFonts w:cs="B Nazanin" w:hint="cs"/>
          <w:rtl/>
        </w:rPr>
        <w:t xml:space="preserve"> اين قسمت </w:t>
      </w:r>
      <w:r w:rsidR="008066E1" w:rsidRPr="008A292E">
        <w:rPr>
          <w:rFonts w:cs="B Nazanin" w:hint="cs"/>
          <w:rtl/>
          <w:lang w:bidi="ar-AE"/>
        </w:rPr>
        <w:t xml:space="preserve">در معاونت تحقيق و توسعه </w:t>
      </w:r>
      <w:r w:rsidR="00990063">
        <w:rPr>
          <w:rFonts w:cs="B Nazanin" w:hint="cs"/>
          <w:rtl/>
          <w:lang w:bidi="fa-IR"/>
        </w:rPr>
        <w:t>شرکت</w:t>
      </w:r>
      <w:r w:rsidR="00C96EAE" w:rsidRPr="008A292E">
        <w:rPr>
          <w:rFonts w:cs="B Nazanin" w:hint="cs"/>
          <w:rtl/>
        </w:rPr>
        <w:t xml:space="preserve"> مپنا </w:t>
      </w:r>
      <w:r w:rsidRPr="008A292E">
        <w:rPr>
          <w:rFonts w:cs="B Nazanin" w:hint="cs"/>
          <w:rtl/>
        </w:rPr>
        <w:t>تكميل خواهد شد.</w:t>
      </w:r>
    </w:p>
    <w:p w:rsidR="000C132F" w:rsidRDefault="000C132F" w:rsidP="000C132F">
      <w:pPr>
        <w:jc w:val="center"/>
        <w:rPr>
          <w:rFonts w:cs="B Nazanin"/>
          <w:rtl/>
        </w:rPr>
      </w:pPr>
    </w:p>
    <w:p w:rsidR="000C132F" w:rsidRDefault="000C132F" w:rsidP="000C132F">
      <w:pPr>
        <w:jc w:val="center"/>
        <w:rPr>
          <w:rFonts w:cs="B Nazanin"/>
          <w:rtl/>
        </w:rPr>
      </w:pPr>
    </w:p>
    <w:p w:rsidR="002600B5" w:rsidRDefault="002600B5" w:rsidP="000C132F">
      <w:pPr>
        <w:jc w:val="center"/>
        <w:rPr>
          <w:rFonts w:cs="B Nazanin"/>
          <w:rtl/>
        </w:rPr>
      </w:pPr>
    </w:p>
    <w:p w:rsidR="002600B5" w:rsidRDefault="002600B5" w:rsidP="000C132F">
      <w:pPr>
        <w:jc w:val="center"/>
        <w:rPr>
          <w:rFonts w:cs="B Nazanin"/>
          <w:rtl/>
        </w:rPr>
      </w:pPr>
    </w:p>
    <w:p w:rsidR="002600B5" w:rsidRDefault="002600B5" w:rsidP="000C132F">
      <w:pPr>
        <w:jc w:val="center"/>
        <w:rPr>
          <w:rFonts w:cs="B Nazanin"/>
          <w:rtl/>
        </w:rPr>
      </w:pPr>
    </w:p>
    <w:p w:rsidR="000C132F" w:rsidRPr="00EC405C" w:rsidRDefault="000C132F" w:rsidP="000C132F">
      <w:pPr>
        <w:jc w:val="center"/>
        <w:rPr>
          <w:rFonts w:cs="B Nazanin"/>
          <w:rtl/>
        </w:rPr>
      </w:pPr>
      <w:r w:rsidRPr="000C132F">
        <w:rPr>
          <w:rFonts w:eastAsiaTheme="minorHAnsi" w:cs="B Nazanin" w:hint="cs"/>
          <w:b/>
          <w:bCs/>
          <w:szCs w:val="28"/>
          <w:rtl/>
          <w:lang w:bidi="fa-IR"/>
        </w:rPr>
        <w:t xml:space="preserve">اين پرسشنامه را به طور كامل تكميل نموده، همراه با فايل الکترونيکی آن (فايل </w:t>
      </w:r>
      <w:r w:rsidRPr="000C132F">
        <w:rPr>
          <w:rFonts w:eastAsiaTheme="minorHAnsi" w:cs="B Nazanin"/>
          <w:b/>
          <w:bCs/>
          <w:szCs w:val="28"/>
          <w:lang w:bidi="fa-IR"/>
        </w:rPr>
        <w:t>Word</w:t>
      </w:r>
      <w:r w:rsidRPr="000C132F">
        <w:rPr>
          <w:rFonts w:eastAsiaTheme="minorHAnsi" w:cs="B Nazanin" w:hint="cs"/>
          <w:b/>
          <w:bCs/>
          <w:szCs w:val="28"/>
          <w:rtl/>
          <w:lang w:bidi="fa-IR"/>
        </w:rPr>
        <w:t>)</w:t>
      </w:r>
      <w:r w:rsidRPr="000C132F">
        <w:rPr>
          <w:rFonts w:eastAsiaTheme="minorHAnsi" w:cs="B Nazanin"/>
          <w:b/>
          <w:bCs/>
          <w:szCs w:val="28"/>
          <w:lang w:bidi="fa-IR"/>
        </w:rPr>
        <w:t xml:space="preserve"> </w:t>
      </w:r>
      <w:r w:rsidRPr="000C132F">
        <w:rPr>
          <w:rFonts w:eastAsiaTheme="minorHAnsi" w:cs="B Nazanin" w:hint="cs"/>
          <w:b/>
          <w:bCs/>
          <w:szCs w:val="28"/>
          <w:rtl/>
          <w:lang w:bidi="fa-IR"/>
        </w:rPr>
        <w:t>تحويل فرماييد.</w:t>
      </w:r>
    </w:p>
    <w:p w:rsidR="002600B5" w:rsidRPr="00BD4C32" w:rsidRDefault="002600B5" w:rsidP="009B3EB7">
      <w:pPr>
        <w:jc w:val="center"/>
        <w:rPr>
          <w:rFonts w:cs="B Nazanin"/>
          <w:sz w:val="20"/>
          <w:szCs w:val="20"/>
          <w:u w:val="single"/>
          <w:rtl/>
          <w:lang w:bidi="fa-IR"/>
        </w:rPr>
      </w:pPr>
    </w:p>
    <w:tbl>
      <w:tblPr>
        <w:bidiVisual/>
        <w:tblW w:w="97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9758"/>
      </w:tblGrid>
      <w:tr w:rsidR="00FC5075" w:rsidRPr="00A565CF" w:rsidTr="006763CF">
        <w:trPr>
          <w:cantSplit/>
          <w:jc w:val="center"/>
        </w:trPr>
        <w:tc>
          <w:tcPr>
            <w:tcW w:w="9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C5075" w:rsidRPr="00A565CF" w:rsidRDefault="00FC5075" w:rsidP="00821B3F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lastRenderedPageBreak/>
              <w:t xml:space="preserve">عنوان </w:t>
            </w:r>
            <w:r w:rsidR="0060079E" w:rsidRPr="00A565CF">
              <w:rPr>
                <w:rFonts w:cs="B Nazanin" w:hint="cs"/>
                <w:b/>
                <w:bCs/>
                <w:rtl/>
              </w:rPr>
              <w:t>پروژه</w:t>
            </w:r>
            <w:r w:rsidRPr="00A565CF">
              <w:rPr>
                <w:rFonts w:cs="B Nazanin" w:hint="cs"/>
                <w:b/>
                <w:bCs/>
                <w:rtl/>
              </w:rPr>
              <w:t xml:space="preserve"> به زبان فارسي:</w:t>
            </w:r>
          </w:p>
        </w:tc>
      </w:tr>
      <w:tr w:rsidR="008724A1" w:rsidRPr="00A565CF" w:rsidTr="006763CF">
        <w:trPr>
          <w:cantSplit/>
          <w:trHeight w:val="765"/>
          <w:jc w:val="center"/>
        </w:trPr>
        <w:tc>
          <w:tcPr>
            <w:tcW w:w="9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4A1" w:rsidRPr="00035024" w:rsidRDefault="00BB2097" w:rsidP="00E77DD3">
            <w:pPr>
              <w:rPr>
                <w:rFonts w:cs="B Nazanin"/>
                <w:highlight w:val="yellow"/>
                <w:lang w:bidi="fa-IR"/>
              </w:rPr>
            </w:pPr>
            <w:r w:rsidRPr="00035024">
              <w:rPr>
                <w:rFonts w:cs="B Nazanin" w:hint="cs"/>
                <w:sz w:val="28"/>
                <w:szCs w:val="28"/>
                <w:highlight w:val="yellow"/>
                <w:rtl/>
                <w:lang w:bidi="fa-IR"/>
              </w:rPr>
              <w:t>تحلیل</w:t>
            </w:r>
            <w:r w:rsidR="00BA5C83" w:rsidRPr="00035024">
              <w:rPr>
                <w:rFonts w:cs="B Nazanin" w:hint="cs"/>
                <w:sz w:val="28"/>
                <w:szCs w:val="28"/>
                <w:highlight w:val="yellow"/>
                <w:rtl/>
                <w:lang w:bidi="fa-IR"/>
              </w:rPr>
              <w:t xml:space="preserve"> دینامیکی و محاسبات کششی و ترمزی قطار مترو</w:t>
            </w:r>
          </w:p>
        </w:tc>
      </w:tr>
      <w:tr w:rsidR="008724A1" w:rsidRPr="00A565CF" w:rsidTr="006763CF">
        <w:trPr>
          <w:cantSplit/>
          <w:jc w:val="center"/>
        </w:trPr>
        <w:tc>
          <w:tcPr>
            <w:tcW w:w="9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4A1" w:rsidRPr="00A565CF" w:rsidRDefault="008724A1">
            <w:pPr>
              <w:rPr>
                <w:rFonts w:cs="B Nazanin"/>
                <w:sz w:val="10"/>
                <w:szCs w:val="10"/>
                <w:rtl/>
              </w:rPr>
            </w:pPr>
          </w:p>
        </w:tc>
      </w:tr>
    </w:tbl>
    <w:p w:rsidR="006763CF" w:rsidRDefault="006763CF"/>
    <w:tbl>
      <w:tblPr>
        <w:bidiVisual/>
        <w:tblW w:w="97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9758"/>
      </w:tblGrid>
      <w:tr w:rsidR="008724A1" w:rsidRPr="00A565CF" w:rsidTr="006763CF">
        <w:trPr>
          <w:cantSplit/>
          <w:jc w:val="center"/>
        </w:trPr>
        <w:tc>
          <w:tcPr>
            <w:tcW w:w="9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24A1" w:rsidRPr="00A565CF" w:rsidRDefault="008724A1" w:rsidP="00821B3F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 xml:space="preserve">عنوان </w:t>
            </w:r>
            <w:r w:rsidR="0060079E" w:rsidRPr="00A565CF">
              <w:rPr>
                <w:rFonts w:cs="B Nazanin" w:hint="cs"/>
                <w:b/>
                <w:bCs/>
                <w:rtl/>
              </w:rPr>
              <w:t>پروژه</w:t>
            </w:r>
            <w:r w:rsidRPr="00A565CF">
              <w:rPr>
                <w:rFonts w:cs="B Nazanin" w:hint="cs"/>
                <w:b/>
                <w:bCs/>
                <w:rtl/>
              </w:rPr>
              <w:t xml:space="preserve"> به زبان انگليسي:</w:t>
            </w:r>
          </w:p>
        </w:tc>
      </w:tr>
      <w:tr w:rsidR="008724A1" w:rsidRPr="00A565CF" w:rsidTr="00596D1E">
        <w:trPr>
          <w:cantSplit/>
          <w:trHeight w:val="765"/>
          <w:jc w:val="center"/>
        </w:trPr>
        <w:tc>
          <w:tcPr>
            <w:tcW w:w="9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4A1" w:rsidRPr="00A565CF" w:rsidRDefault="001A06A3" w:rsidP="00006B74">
            <w:pPr>
              <w:bidi w:val="0"/>
              <w:rPr>
                <w:rFonts w:cs="B Nazanin"/>
              </w:rPr>
            </w:pPr>
            <w:r>
              <w:rPr>
                <w:rFonts w:cs="B Nazanin"/>
              </w:rPr>
              <w:t>D</w:t>
            </w:r>
            <w:r w:rsidR="00BA5C83" w:rsidRPr="00BA5C83">
              <w:rPr>
                <w:rFonts w:cs="B Nazanin"/>
              </w:rPr>
              <w:t xml:space="preserve">ynamic </w:t>
            </w:r>
            <w:r w:rsidR="00BA5C83">
              <w:rPr>
                <w:rFonts w:cs="B Nazanin"/>
              </w:rPr>
              <w:t>analysis</w:t>
            </w:r>
            <w:r w:rsidR="00BA5C83" w:rsidRPr="00BA5C83">
              <w:rPr>
                <w:rFonts w:cs="B Nazanin"/>
              </w:rPr>
              <w:t xml:space="preserve"> and traction and braking calculations </w:t>
            </w:r>
            <w:r w:rsidR="00BA5C83" w:rsidRPr="00596D1E">
              <w:rPr>
                <w:rFonts w:cs="B Nazanin"/>
              </w:rPr>
              <w:t xml:space="preserve">of </w:t>
            </w:r>
            <w:r w:rsidR="00596D1E" w:rsidRPr="00596D1E">
              <w:rPr>
                <w:rFonts w:cs="B Nazanin"/>
              </w:rPr>
              <w:t xml:space="preserve">a </w:t>
            </w:r>
            <w:r w:rsidR="00BA5C83" w:rsidRPr="00596D1E">
              <w:rPr>
                <w:rFonts w:cs="B Nazanin"/>
              </w:rPr>
              <w:t>subway train</w:t>
            </w:r>
          </w:p>
        </w:tc>
      </w:tr>
      <w:tr w:rsidR="00FC5075" w:rsidRPr="00A565CF" w:rsidTr="006763CF">
        <w:trPr>
          <w:cantSplit/>
          <w:jc w:val="center"/>
        </w:trPr>
        <w:tc>
          <w:tcPr>
            <w:tcW w:w="9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5075" w:rsidRPr="00A565CF" w:rsidRDefault="00FC5075">
            <w:pPr>
              <w:rPr>
                <w:rFonts w:cs="B Nazanin"/>
                <w:sz w:val="10"/>
                <w:szCs w:val="10"/>
                <w:rtl/>
                <w:lang w:bidi="fa-IR"/>
              </w:rPr>
            </w:pPr>
          </w:p>
        </w:tc>
      </w:tr>
    </w:tbl>
    <w:p w:rsidR="006763CF" w:rsidRDefault="006763CF"/>
    <w:tbl>
      <w:tblPr>
        <w:bidiVisual/>
        <w:tblW w:w="9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58"/>
      </w:tblGrid>
      <w:tr w:rsidR="00BA7E9E" w:rsidRPr="00A565CF" w:rsidTr="00C83281">
        <w:trPr>
          <w:jc w:val="center"/>
        </w:trPr>
        <w:tc>
          <w:tcPr>
            <w:tcW w:w="9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E9E" w:rsidRPr="00A565CF" w:rsidRDefault="00BA7E9E" w:rsidP="00821B3F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تعريف واژه‌هاي كليدي:</w:t>
            </w:r>
          </w:p>
        </w:tc>
      </w:tr>
      <w:tr w:rsidR="00BA7E9E" w:rsidRPr="00A565CF" w:rsidTr="00C832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9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2B" w:rsidRDefault="000E272B" w:rsidP="003B2C99">
            <w:pPr>
              <w:rPr>
                <w:rFonts w:cs="B Nazanin"/>
                <w:rtl/>
                <w:lang w:bidi="fa-IR"/>
              </w:rPr>
            </w:pPr>
            <w:r w:rsidRPr="000E272B">
              <w:rPr>
                <w:rFonts w:cs="B Nazanin" w:hint="cs"/>
                <w:rtl/>
                <w:lang w:bidi="fa-IR"/>
              </w:rPr>
              <w:t>تحلی</w:t>
            </w:r>
            <w:r>
              <w:rPr>
                <w:rFonts w:cs="B Nazanin" w:hint="cs"/>
                <w:rtl/>
                <w:lang w:bidi="fa-IR"/>
              </w:rPr>
              <w:t xml:space="preserve">ل دینامیکی: نوعی تحلیل در سازه هاست که نیروهای بین اجزا را به صورت دقیق تر بدست می آورد و </w:t>
            </w:r>
            <w:r w:rsidR="003B2C99">
              <w:rPr>
                <w:rFonts w:cs="B Nazanin" w:hint="cs"/>
                <w:rtl/>
                <w:lang w:bidi="fa-IR"/>
              </w:rPr>
              <w:t>برای هر سازه</w:t>
            </w:r>
            <w:r>
              <w:rPr>
                <w:rFonts w:cs="B Nazanin" w:hint="cs"/>
                <w:rtl/>
                <w:lang w:bidi="fa-IR"/>
              </w:rPr>
              <w:t xml:space="preserve"> تعداد</w:t>
            </w:r>
            <w:r w:rsidR="003B2C99">
              <w:rPr>
                <w:rFonts w:cs="B Nazanin" w:hint="cs"/>
                <w:rtl/>
                <w:lang w:bidi="fa-IR"/>
              </w:rPr>
              <w:t>ی</w:t>
            </w:r>
            <w:r>
              <w:rPr>
                <w:rFonts w:cs="B Nazanin" w:hint="cs"/>
                <w:rtl/>
                <w:lang w:bidi="fa-IR"/>
              </w:rPr>
              <w:t xml:space="preserve"> درجات آزادی </w:t>
            </w:r>
            <w:r w:rsidR="003B2C99">
              <w:rPr>
                <w:rFonts w:cs="B Nazanin" w:hint="cs"/>
                <w:rtl/>
                <w:lang w:bidi="fa-IR"/>
              </w:rPr>
              <w:t>در نظر میگیرد که با اعمال ساده سازی ریاضی و از طریق حل معادلات حرکت این درجات آزادی و سپس نیروی بین اجزا بدست می‌آیند</w:t>
            </w:r>
            <w:r>
              <w:rPr>
                <w:rFonts w:cs="B Nazanin" w:hint="cs"/>
                <w:rtl/>
                <w:lang w:bidi="fa-IR"/>
              </w:rPr>
              <w:t>.</w:t>
            </w:r>
          </w:p>
          <w:p w:rsidR="003B2C99" w:rsidRPr="000E272B" w:rsidRDefault="003B2C99" w:rsidP="003B2C99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نیروی کشش و ترمز: نیروی لازم برای ایجاد حرکت و غلبه بر نیروهای مقاوم را نیروی کشش و نیروی لازم برای کاهش سرعت و یا توقف یک سیستم را نیروی ترمز می‌نامند.</w:t>
            </w:r>
          </w:p>
        </w:tc>
      </w:tr>
    </w:tbl>
    <w:p w:rsidR="006763CF" w:rsidRDefault="006763CF"/>
    <w:tbl>
      <w:tblPr>
        <w:bidiVisual/>
        <w:tblW w:w="97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4970"/>
        <w:gridCol w:w="540"/>
        <w:gridCol w:w="4248"/>
      </w:tblGrid>
      <w:tr w:rsidR="00C96EAE" w:rsidRPr="00A565CF" w:rsidTr="006763CF">
        <w:trPr>
          <w:cantSplit/>
          <w:jc w:val="center"/>
        </w:trPr>
        <w:tc>
          <w:tcPr>
            <w:tcW w:w="9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6EAE" w:rsidRPr="00C96EAE" w:rsidRDefault="00C96EAE" w:rsidP="00587E9B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C96EAE">
              <w:rPr>
                <w:rFonts w:cs="B Nazanin" w:hint="cs"/>
                <w:b/>
                <w:bCs/>
                <w:rtl/>
              </w:rPr>
              <w:t>مؤسسه طرف قرارداد:</w:t>
            </w:r>
          </w:p>
        </w:tc>
      </w:tr>
      <w:tr w:rsidR="00506D10" w:rsidRPr="00A565CF" w:rsidTr="006763CF">
        <w:trPr>
          <w:cantSplit/>
          <w:jc w:val="center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06D10" w:rsidRPr="00A565CF" w:rsidRDefault="00506D10" w:rsidP="00587E9B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sz w:val="22"/>
                <w:szCs w:val="22"/>
                <w:rtl/>
              </w:rPr>
              <w:t>مراكز تحقيقاتي و مؤسسات پژوهشي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D10" w:rsidRPr="00A565CF" w:rsidRDefault="00506D10" w:rsidP="001231E9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A565CF">
              <w:rPr>
                <w:rFonts w:ascii="Wingdings 2" w:hAnsi="Wingdings 2" w:cs="B Nazanin"/>
                <w:sz w:val="22"/>
                <w:szCs w:val="22"/>
              </w:rPr>
              <w:t>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06D10" w:rsidRPr="00A565CF" w:rsidRDefault="00506D10" w:rsidP="001231E9">
            <w:pPr>
              <w:bidi w:val="0"/>
              <w:jc w:val="center"/>
              <w:rPr>
                <w:rFonts w:ascii="Wingdings 2" w:hAnsi="Wingdings 2" w:cs="B Nazanin"/>
                <w:sz w:val="22"/>
                <w:szCs w:val="22"/>
                <w:rtl/>
                <w:lang w:bidi="fa-IR"/>
              </w:rPr>
            </w:pPr>
            <w:r w:rsidRPr="00A565CF">
              <w:rPr>
                <w:rFonts w:ascii="Wingdings 2" w:hAnsi="Wingdings 2" w:cs="B Nazanin" w:hint="cs"/>
                <w:sz w:val="22"/>
                <w:szCs w:val="22"/>
                <w:rtl/>
                <w:lang w:bidi="fa-IR"/>
              </w:rPr>
              <w:t>.............................</w:t>
            </w:r>
          </w:p>
        </w:tc>
      </w:tr>
      <w:tr w:rsidR="00C96EAE" w:rsidRPr="00A565CF" w:rsidTr="006763CF">
        <w:trPr>
          <w:cantSplit/>
          <w:jc w:val="center"/>
        </w:trPr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96EAE" w:rsidRPr="00A565CF" w:rsidRDefault="00C96EAE" w:rsidP="00587E9B">
            <w:pPr>
              <w:rPr>
                <w:rFonts w:cs="B Nazanin"/>
                <w:sz w:val="22"/>
                <w:szCs w:val="22"/>
                <w:rtl/>
                <w:lang w:bidi="ar-AE"/>
              </w:rPr>
            </w:pPr>
            <w:r w:rsidRPr="00A565CF">
              <w:rPr>
                <w:rFonts w:cs="B Nazanin" w:hint="cs"/>
                <w:sz w:val="22"/>
                <w:szCs w:val="22"/>
                <w:rtl/>
                <w:lang w:bidi="ar-AE"/>
              </w:rPr>
              <w:t>دانشگاهها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EAE" w:rsidRPr="00A565CF" w:rsidRDefault="00506D10" w:rsidP="00587E9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ascii="Wingdings 2" w:hAnsi="Wingdings 2" w:cs="B Nazanin"/>
                <w:color w:val="000000" w:themeColor="text1"/>
              </w:rPr>
              <w:sym w:font="Wingdings 2" w:char="F052"/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96EAE" w:rsidRPr="00A565CF" w:rsidRDefault="00506D10" w:rsidP="00587E9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ascii="Wingdings 2" w:hAnsi="Wingdings 2" w:cs="B Nazanin" w:hint="cs"/>
                <w:sz w:val="22"/>
                <w:szCs w:val="22"/>
                <w:rtl/>
                <w:lang w:bidi="fa-IR"/>
              </w:rPr>
              <w:t>باشگاه پژوهشگران و نخبگان جوان دانشگاه آزاد اسلامی</w:t>
            </w:r>
          </w:p>
        </w:tc>
      </w:tr>
      <w:tr w:rsidR="00C96EAE" w:rsidRPr="00A565CF" w:rsidTr="006763CF">
        <w:trPr>
          <w:cantSplit/>
          <w:trHeight w:val="225"/>
          <w:jc w:val="center"/>
        </w:trPr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96EAE" w:rsidRPr="00A565CF" w:rsidRDefault="00C96EAE" w:rsidP="00587E9B">
            <w:pPr>
              <w:rPr>
                <w:rFonts w:cs="B Nazanin"/>
                <w:sz w:val="22"/>
                <w:szCs w:val="22"/>
                <w:rtl/>
              </w:rPr>
            </w:pPr>
            <w:r w:rsidRPr="00A565CF">
              <w:rPr>
                <w:rFonts w:cs="B Nazanin" w:hint="cs"/>
                <w:sz w:val="22"/>
                <w:szCs w:val="22"/>
                <w:rtl/>
                <w:lang w:bidi="ar-AE"/>
              </w:rPr>
              <w:t>شركت</w:t>
            </w:r>
            <w:r>
              <w:rPr>
                <w:rFonts w:cs="B Nazanin" w:hint="cs"/>
                <w:sz w:val="22"/>
                <w:szCs w:val="22"/>
                <w:rtl/>
                <w:lang w:bidi="ar-AE"/>
              </w:rPr>
              <w:t>/بخش/معاونت/فرد در داخل گروه مپنا</w:t>
            </w:r>
            <w:r w:rsidRPr="00A565CF">
              <w:rPr>
                <w:rFonts w:cs="B Nazanin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EAE" w:rsidRPr="00A565CF" w:rsidRDefault="00C96EAE" w:rsidP="00587E9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A565CF">
              <w:rPr>
                <w:rFonts w:ascii="Wingdings 2" w:hAnsi="Wingdings 2" w:cs="B Nazanin"/>
                <w:sz w:val="22"/>
                <w:szCs w:val="22"/>
              </w:rPr>
              <w:t>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96EAE" w:rsidRPr="00A565CF" w:rsidRDefault="00C96EAE" w:rsidP="00587E9B">
            <w:pPr>
              <w:bidi w:val="0"/>
              <w:jc w:val="center"/>
              <w:rPr>
                <w:rFonts w:ascii="Wingdings 2" w:hAnsi="Wingdings 2" w:cs="B Nazanin"/>
                <w:sz w:val="22"/>
                <w:szCs w:val="22"/>
                <w:rtl/>
                <w:lang w:bidi="fa-IR"/>
              </w:rPr>
            </w:pPr>
            <w:r w:rsidRPr="00A565CF">
              <w:rPr>
                <w:rFonts w:ascii="Wingdings 2" w:hAnsi="Wingdings 2" w:cs="B Nazanin" w:hint="cs"/>
                <w:sz w:val="22"/>
                <w:szCs w:val="22"/>
                <w:rtl/>
                <w:lang w:bidi="fa-IR"/>
              </w:rPr>
              <w:t>.............................</w:t>
            </w:r>
          </w:p>
        </w:tc>
      </w:tr>
      <w:tr w:rsidR="00C96EAE" w:rsidRPr="00A565CF" w:rsidTr="006763CF">
        <w:trPr>
          <w:cantSplit/>
          <w:trHeight w:val="225"/>
          <w:jc w:val="center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96EAE" w:rsidRPr="00A565CF" w:rsidRDefault="00C96EAE" w:rsidP="00587E9B">
            <w:pPr>
              <w:rPr>
                <w:rFonts w:cs="B Nazanin"/>
                <w:sz w:val="22"/>
                <w:szCs w:val="22"/>
                <w:rtl/>
                <w:lang w:bidi="ar-AE"/>
              </w:rPr>
            </w:pPr>
            <w:r w:rsidRPr="00A565CF">
              <w:rPr>
                <w:rFonts w:cs="B Nazanin" w:hint="cs"/>
                <w:sz w:val="22"/>
                <w:szCs w:val="22"/>
                <w:rtl/>
                <w:lang w:bidi="ar-AE"/>
              </w:rPr>
              <w:t>ساير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6EAE" w:rsidRPr="00A565CF" w:rsidRDefault="00C96EAE" w:rsidP="00587E9B">
            <w:pPr>
              <w:jc w:val="center"/>
              <w:rPr>
                <w:rFonts w:ascii="Wingdings 2" w:hAnsi="Wingdings 2" w:cs="B Nazanin"/>
                <w:sz w:val="22"/>
                <w:szCs w:val="22"/>
              </w:rPr>
            </w:pPr>
            <w:r w:rsidRPr="00A565CF">
              <w:rPr>
                <w:rFonts w:ascii="Wingdings 2" w:hAnsi="Wingdings 2" w:cs="B Nazanin"/>
                <w:sz w:val="22"/>
                <w:szCs w:val="22"/>
              </w:rPr>
              <w:t>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6EAE" w:rsidRPr="00A565CF" w:rsidRDefault="00C96EAE" w:rsidP="00587E9B">
            <w:pPr>
              <w:bidi w:val="0"/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A565CF">
              <w:rPr>
                <w:rFonts w:ascii="Wingdings 2" w:hAnsi="Wingdings 2" w:cs="B Nazanin" w:hint="cs"/>
                <w:sz w:val="22"/>
                <w:szCs w:val="22"/>
                <w:rtl/>
                <w:lang w:bidi="fa-IR"/>
              </w:rPr>
              <w:t>.............................</w:t>
            </w:r>
          </w:p>
        </w:tc>
      </w:tr>
      <w:tr w:rsidR="00C96EAE" w:rsidRPr="00A565CF" w:rsidTr="006763CF">
        <w:trPr>
          <w:cantSplit/>
          <w:jc w:val="center"/>
        </w:trPr>
        <w:tc>
          <w:tcPr>
            <w:tcW w:w="97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6EAE" w:rsidRPr="00367211" w:rsidRDefault="00C96EAE" w:rsidP="00587E9B">
            <w:pPr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67211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توجه: حتماً نام مؤسسه يا سازمان طرف قرارداد قيد شود.</w:t>
            </w:r>
          </w:p>
        </w:tc>
      </w:tr>
      <w:tr w:rsidR="00332454" w:rsidRPr="00A565CF" w:rsidTr="006763CF">
        <w:trPr>
          <w:cantSplit/>
          <w:jc w:val="center"/>
        </w:trPr>
        <w:tc>
          <w:tcPr>
            <w:tcW w:w="97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2454" w:rsidRPr="00332454" w:rsidRDefault="00332454" w:rsidP="00587E9B">
            <w:pPr>
              <w:rPr>
                <w:rFonts w:cs="B Nazanin"/>
                <w:sz w:val="10"/>
                <w:szCs w:val="10"/>
                <w:rtl/>
                <w:lang w:bidi="fa-IR"/>
              </w:rPr>
            </w:pPr>
          </w:p>
        </w:tc>
      </w:tr>
    </w:tbl>
    <w:p w:rsidR="006763CF" w:rsidRDefault="006763CF"/>
    <w:tbl>
      <w:tblPr>
        <w:bidiVisual/>
        <w:tblW w:w="97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443"/>
        <w:gridCol w:w="7315"/>
      </w:tblGrid>
      <w:tr w:rsidR="006C618F" w:rsidRPr="00A565CF" w:rsidTr="006763CF">
        <w:trPr>
          <w:cantSplit/>
          <w:jc w:val="center"/>
        </w:trPr>
        <w:tc>
          <w:tcPr>
            <w:tcW w:w="97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618F" w:rsidRPr="00A565CF" w:rsidRDefault="006C618F" w:rsidP="00821B3F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مشخصات پيشنهاد دهنده/مجري:</w:t>
            </w:r>
          </w:p>
        </w:tc>
      </w:tr>
      <w:tr w:rsidR="008C0C43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43" w:rsidRPr="00A565CF" w:rsidRDefault="008C0C43" w:rsidP="004323DD">
            <w:pPr>
              <w:rPr>
                <w:rFonts w:cs="B Nazanin"/>
                <w:rtl/>
              </w:rPr>
            </w:pPr>
            <w:r w:rsidRPr="00A565CF">
              <w:rPr>
                <w:rFonts w:cs="B Nazanin" w:hint="cs"/>
                <w:rtl/>
              </w:rPr>
              <w:t>نام و نام خانوادگي: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43" w:rsidRPr="00367211" w:rsidRDefault="00095579" w:rsidP="008C0C43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کامران عاصمی</w:t>
            </w:r>
          </w:p>
        </w:tc>
      </w:tr>
      <w:tr w:rsidR="008C0C43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43" w:rsidRPr="00A565CF" w:rsidRDefault="008C0C43" w:rsidP="004323DD">
            <w:pPr>
              <w:rPr>
                <w:rFonts w:cs="B Nazanin"/>
                <w:rtl/>
              </w:rPr>
            </w:pPr>
            <w:r w:rsidRPr="00A565CF">
              <w:rPr>
                <w:rFonts w:cs="B Nazanin" w:hint="cs"/>
                <w:rtl/>
              </w:rPr>
              <w:t>مدرك و رشته تحصيلي: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43" w:rsidRPr="00367211" w:rsidRDefault="00095579" w:rsidP="008C0C43">
            <w:pPr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دکتری مهندسی مکانیک</w:t>
            </w:r>
          </w:p>
        </w:tc>
      </w:tr>
      <w:tr w:rsidR="006C618F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8F" w:rsidRPr="00A565CF" w:rsidRDefault="006C618F" w:rsidP="004323DD">
            <w:pPr>
              <w:rPr>
                <w:rFonts w:cs="B Nazanin"/>
                <w:rtl/>
              </w:rPr>
            </w:pPr>
            <w:r w:rsidRPr="00A565CF">
              <w:rPr>
                <w:rFonts w:cs="B Nazanin" w:hint="cs"/>
                <w:rtl/>
              </w:rPr>
              <w:t>شغل و عنوان محل كار: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8F" w:rsidRPr="00367211" w:rsidRDefault="00095579" w:rsidP="008C0C4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هیات علمی دانشگاه آزاد اسلامی واحد تهران شمال</w:t>
            </w:r>
          </w:p>
        </w:tc>
      </w:tr>
      <w:tr w:rsidR="006C618F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8F" w:rsidRPr="00A565CF" w:rsidRDefault="006C618F" w:rsidP="004323DD">
            <w:pPr>
              <w:rPr>
                <w:rFonts w:cs="B Nazanin"/>
                <w:rtl/>
              </w:rPr>
            </w:pPr>
            <w:r w:rsidRPr="00A565CF">
              <w:rPr>
                <w:rFonts w:cs="B Nazanin" w:hint="cs"/>
                <w:rtl/>
              </w:rPr>
              <w:t>آدرس محل كار: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8F" w:rsidRPr="00367211" w:rsidRDefault="00095579" w:rsidP="0009557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حکیمیه- بلوار بهار- دانشکده فنی و مهندسی- دانشگاه آزاد اسلامی واحد تهران شمال </w:t>
            </w:r>
          </w:p>
        </w:tc>
      </w:tr>
      <w:tr w:rsidR="008C0C43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43" w:rsidRPr="00A565CF" w:rsidRDefault="008C0C43" w:rsidP="004323DD">
            <w:pPr>
              <w:rPr>
                <w:rFonts w:cs="B Nazanin"/>
                <w:rtl/>
              </w:rPr>
            </w:pPr>
            <w:r w:rsidRPr="00A565CF">
              <w:rPr>
                <w:rFonts w:cs="B Nazanin" w:hint="cs"/>
                <w:rtl/>
              </w:rPr>
              <w:t>شماره تلفن محل كار: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43" w:rsidRPr="00095579" w:rsidRDefault="00095579" w:rsidP="008C0C43">
            <w:pPr>
              <w:rPr>
                <w:rFonts w:cs="B Nazanin"/>
                <w:rtl/>
                <w:lang w:val="de-DE"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>77318083-021</w:t>
            </w:r>
          </w:p>
        </w:tc>
      </w:tr>
      <w:tr w:rsidR="008C0C43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43" w:rsidRPr="00A565CF" w:rsidRDefault="008C0C43" w:rsidP="004323DD">
            <w:pPr>
              <w:rPr>
                <w:rFonts w:cs="B Nazanin"/>
                <w:rtl/>
              </w:rPr>
            </w:pPr>
            <w:r w:rsidRPr="00A565CF">
              <w:rPr>
                <w:rFonts w:cs="B Nazanin" w:hint="cs"/>
                <w:rtl/>
              </w:rPr>
              <w:t>شماره تلفن همراه: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43" w:rsidRPr="00367211" w:rsidRDefault="00095579" w:rsidP="008C0C4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09122484921</w:t>
            </w:r>
          </w:p>
        </w:tc>
      </w:tr>
      <w:tr w:rsidR="006C618F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8F" w:rsidRPr="00A565CF" w:rsidRDefault="006C618F" w:rsidP="004323DD">
            <w:pPr>
              <w:rPr>
                <w:rFonts w:cs="B Nazanin"/>
                <w:rtl/>
              </w:rPr>
            </w:pPr>
            <w:r w:rsidRPr="00A565CF">
              <w:rPr>
                <w:rFonts w:cs="B Nazanin" w:hint="cs"/>
                <w:rtl/>
              </w:rPr>
              <w:t>پست الكترونيكي: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8F" w:rsidRPr="00367211" w:rsidRDefault="00E8450F" w:rsidP="008C0C43">
            <w:pPr>
              <w:rPr>
                <w:rFonts w:cs="B Nazanin"/>
              </w:rPr>
            </w:pPr>
            <w:hyperlink r:id="rId8" w:history="1">
              <w:r w:rsidR="003731CD" w:rsidRPr="00A74255">
                <w:rPr>
                  <w:rStyle w:val="Hyperlink"/>
                  <w:rFonts w:cs="B Nazanin"/>
                </w:rPr>
                <w:t>Kamiran64@yahoo.com</w:t>
              </w:r>
            </w:hyperlink>
          </w:p>
        </w:tc>
      </w:tr>
      <w:tr w:rsidR="009D2500" w:rsidRPr="00A565CF" w:rsidTr="006763CF">
        <w:trPr>
          <w:cantSplit/>
          <w:trHeight w:val="114"/>
          <w:jc w:val="center"/>
        </w:trPr>
        <w:tc>
          <w:tcPr>
            <w:tcW w:w="97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2500" w:rsidRPr="00A565CF" w:rsidRDefault="009D2500" w:rsidP="006C618F">
            <w:pPr>
              <w:rPr>
                <w:rFonts w:cs="B Nazanin"/>
                <w:sz w:val="10"/>
                <w:szCs w:val="10"/>
                <w:rtl/>
              </w:rPr>
            </w:pPr>
          </w:p>
        </w:tc>
      </w:tr>
    </w:tbl>
    <w:p w:rsidR="006763CF" w:rsidRDefault="006763CF"/>
    <w:tbl>
      <w:tblPr>
        <w:bidiVisual/>
        <w:tblW w:w="97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433"/>
        <w:gridCol w:w="2439"/>
        <w:gridCol w:w="2438"/>
        <w:gridCol w:w="2448"/>
      </w:tblGrid>
      <w:tr w:rsidR="006C618F" w:rsidRPr="00A565CF" w:rsidTr="00E94520">
        <w:trPr>
          <w:cantSplit/>
          <w:jc w:val="center"/>
        </w:trPr>
        <w:tc>
          <w:tcPr>
            <w:tcW w:w="9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618F" w:rsidRPr="00A565CF" w:rsidRDefault="006C618F" w:rsidP="00821B3F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ماهيت پروژه:</w:t>
            </w:r>
          </w:p>
        </w:tc>
      </w:tr>
      <w:tr w:rsidR="006C618F" w:rsidRPr="00A565CF" w:rsidTr="00E94520">
        <w:trPr>
          <w:cantSplit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618F" w:rsidRPr="00A565CF" w:rsidRDefault="0016508F" w:rsidP="0016508F">
            <w:pPr>
              <w:jc w:val="center"/>
              <w:rPr>
                <w:rFonts w:cs="B Nazanin"/>
                <w:rtl/>
                <w:lang w:bidi="fa-IR"/>
              </w:rPr>
            </w:pPr>
            <w:r w:rsidRPr="00A565CF">
              <w:rPr>
                <w:rFonts w:ascii="Wingdings 2" w:hAnsi="Wingdings 2" w:cs="B Nazanin"/>
              </w:rPr>
              <w:t></w:t>
            </w:r>
            <w:r w:rsidR="006C618F" w:rsidRPr="00A565CF">
              <w:rPr>
                <w:rFonts w:cs="B Nazanin" w:hint="cs"/>
                <w:rtl/>
              </w:rPr>
              <w:t xml:space="preserve">بنيادي 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618F" w:rsidRPr="00A565CF" w:rsidRDefault="00095579" w:rsidP="0016508F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ascii="Adobe Gothic Std B" w:eastAsia="Adobe Gothic Std B" w:hAnsi="Adobe Gothic Std B" w:cs="B Nazanin" w:hint="eastAsia"/>
              </w:rPr>
              <w:t>■</w:t>
            </w:r>
            <w:r w:rsidR="006C618F" w:rsidRPr="00A565CF">
              <w:rPr>
                <w:rFonts w:cs="B Nazanin" w:hint="cs"/>
                <w:rtl/>
                <w:lang w:bidi="fa-IR"/>
              </w:rPr>
              <w:t xml:space="preserve">كاربردي 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618F" w:rsidRPr="00A565CF" w:rsidRDefault="007F098D" w:rsidP="0016508F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ascii="Adobe Gothic Std B" w:eastAsia="Adobe Gothic Std B" w:hAnsi="Adobe Gothic Std B" w:cs="B Nazanin" w:hint="eastAsia"/>
              </w:rPr>
              <w:t>■</w:t>
            </w:r>
            <w:r w:rsidR="006C618F" w:rsidRPr="00A565CF">
              <w:rPr>
                <w:rFonts w:cs="B Nazanin" w:hint="cs"/>
                <w:rtl/>
                <w:lang w:bidi="fa-IR"/>
              </w:rPr>
              <w:t>توسعه‌اي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618F" w:rsidRPr="00A565CF" w:rsidRDefault="0016508F" w:rsidP="0016508F">
            <w:pPr>
              <w:jc w:val="center"/>
              <w:rPr>
                <w:rFonts w:ascii="Wingdings 2" w:hAnsi="Wingdings 2" w:cs="B Nazanin"/>
                <w:rtl/>
                <w:lang w:bidi="fa-IR"/>
              </w:rPr>
            </w:pPr>
            <w:r w:rsidRPr="00A565CF">
              <w:rPr>
                <w:rFonts w:ascii="Wingdings 2" w:hAnsi="Wingdings 2" w:cs="B Nazanin"/>
              </w:rPr>
              <w:t></w:t>
            </w:r>
            <w:r w:rsidR="006C618F" w:rsidRPr="00A565CF">
              <w:rPr>
                <w:rFonts w:ascii="Wingdings 2" w:hAnsi="Wingdings 2" w:cs="B Nazanin" w:hint="cs"/>
                <w:rtl/>
              </w:rPr>
              <w:t>مطالعاتي</w:t>
            </w:r>
          </w:p>
        </w:tc>
      </w:tr>
      <w:tr w:rsidR="006C618F" w:rsidRPr="00A565CF" w:rsidTr="00E94520">
        <w:trPr>
          <w:cantSplit/>
          <w:jc w:val="center"/>
        </w:trPr>
        <w:tc>
          <w:tcPr>
            <w:tcW w:w="97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618F" w:rsidRPr="00A565CF" w:rsidRDefault="006C618F">
            <w:pPr>
              <w:rPr>
                <w:rFonts w:cs="B Nazanin"/>
                <w:sz w:val="10"/>
                <w:szCs w:val="10"/>
                <w:rtl/>
                <w:lang w:bidi="fa-IR"/>
              </w:rPr>
            </w:pPr>
          </w:p>
        </w:tc>
      </w:tr>
    </w:tbl>
    <w:p w:rsidR="00E94520" w:rsidRDefault="00E94520">
      <w:pPr>
        <w:rPr>
          <w:rtl/>
        </w:rPr>
      </w:pPr>
    </w:p>
    <w:p w:rsidR="006B7335" w:rsidRDefault="006B7335"/>
    <w:tbl>
      <w:tblPr>
        <w:bidiVisual/>
        <w:tblW w:w="98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443"/>
        <w:gridCol w:w="2250"/>
        <w:gridCol w:w="2430"/>
        <w:gridCol w:w="2635"/>
        <w:gridCol w:w="43"/>
      </w:tblGrid>
      <w:tr w:rsidR="006C618F" w:rsidRPr="00A565CF" w:rsidTr="006763CF">
        <w:trPr>
          <w:gridAfter w:val="1"/>
          <w:wAfter w:w="43" w:type="dxa"/>
          <w:cantSplit/>
          <w:jc w:val="center"/>
        </w:trPr>
        <w:tc>
          <w:tcPr>
            <w:tcW w:w="9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618F" w:rsidRPr="004847C9" w:rsidRDefault="006C618F" w:rsidP="00821B3F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36540C">
              <w:rPr>
                <w:rFonts w:cs="B Nazanin" w:hint="cs"/>
                <w:b/>
                <w:bCs/>
                <w:rtl/>
              </w:rPr>
              <w:t>مقياس پروژه:</w:t>
            </w:r>
          </w:p>
        </w:tc>
      </w:tr>
      <w:tr w:rsidR="00D22D5D" w:rsidRPr="00A565CF" w:rsidTr="006763C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22D5D" w:rsidRPr="00A565CF" w:rsidRDefault="00D22D5D" w:rsidP="00821B3F">
            <w:pPr>
              <w:jc w:val="center"/>
              <w:rPr>
                <w:rFonts w:ascii="Wingdings 2" w:hAnsi="Wingdings 2" w:cs="B Nazanin"/>
                <w:rtl/>
              </w:rPr>
            </w:pPr>
            <w:r w:rsidRPr="00A565CF">
              <w:rPr>
                <w:rFonts w:ascii="Wingdings 2" w:hAnsi="Wingdings 2" w:cs="B Nazanin"/>
              </w:rPr>
              <w:lastRenderedPageBreak/>
              <w:t></w:t>
            </w:r>
            <w:r w:rsidRPr="00A565CF">
              <w:rPr>
                <w:rFonts w:ascii="Wingdings 2" w:hAnsi="Wingdings 2" w:cs="B Nazanin" w:hint="cs"/>
                <w:rtl/>
              </w:rPr>
              <w:t>امكان‌سنجي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2D5D" w:rsidRPr="00A565CF" w:rsidRDefault="00B41823" w:rsidP="00821B3F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ascii="Adobe Gothic Std B" w:eastAsia="Adobe Gothic Std B" w:hAnsi="Adobe Gothic Std B" w:cs="B Nazanin" w:hint="eastAsia"/>
              </w:rPr>
              <w:t>■</w:t>
            </w:r>
            <w:r w:rsidR="00D22D5D" w:rsidRPr="00A565CF">
              <w:rPr>
                <w:rFonts w:ascii="Wingdings 2" w:hAnsi="Wingdings 2" w:cs="B Nazanin" w:hint="cs"/>
                <w:rtl/>
              </w:rPr>
              <w:t xml:space="preserve"> </w:t>
            </w:r>
            <w:r w:rsidR="00D22D5D" w:rsidRPr="00A565CF">
              <w:rPr>
                <w:rFonts w:cs="B Nazanin" w:hint="cs"/>
                <w:rtl/>
                <w:lang w:bidi="fa-IR"/>
              </w:rPr>
              <w:t>آزمايشگاهي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2D5D" w:rsidRPr="004847C9" w:rsidRDefault="00D22D5D" w:rsidP="00D22D5D">
            <w:pPr>
              <w:jc w:val="center"/>
              <w:rPr>
                <w:rFonts w:cs="B Nazanin"/>
                <w:rtl/>
              </w:rPr>
            </w:pPr>
            <w:r w:rsidRPr="004847C9">
              <w:rPr>
                <w:rFonts w:ascii="Wingdings 2" w:hAnsi="Wingdings 2" w:cs="B Nazanin"/>
              </w:rPr>
              <w:t></w:t>
            </w:r>
            <w:r w:rsidRPr="004847C9">
              <w:rPr>
                <w:rFonts w:ascii="Wingdings 2" w:hAnsi="Wingdings 2" w:cs="B Nazanin" w:hint="cs"/>
                <w:rtl/>
              </w:rPr>
              <w:t xml:space="preserve"> پایلوت (پیشتاز)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2D5D" w:rsidRPr="00A565CF" w:rsidRDefault="00D22D5D" w:rsidP="00821B3F">
            <w:pPr>
              <w:jc w:val="center"/>
              <w:rPr>
                <w:rFonts w:cs="B Nazanin"/>
                <w:rtl/>
              </w:rPr>
            </w:pPr>
            <w:r w:rsidRPr="00A565CF">
              <w:rPr>
                <w:rFonts w:ascii="Wingdings 2" w:hAnsi="Wingdings 2" w:cs="B Nazanin"/>
              </w:rPr>
              <w:t></w:t>
            </w:r>
            <w:r w:rsidRPr="00A565CF">
              <w:rPr>
                <w:rFonts w:ascii="Wingdings 2" w:hAnsi="Wingdings 2" w:cs="B Nazanin" w:hint="cs"/>
                <w:rtl/>
              </w:rPr>
              <w:t xml:space="preserve"> صنعتي</w:t>
            </w:r>
          </w:p>
        </w:tc>
      </w:tr>
    </w:tbl>
    <w:p w:rsidR="00F7630E" w:rsidRDefault="00E94520">
      <w:pPr>
        <w:rPr>
          <w:rFonts w:cs="B Nazanin"/>
          <w:sz w:val="10"/>
          <w:szCs w:val="10"/>
          <w:rtl/>
          <w:lang w:bidi="fa-IR"/>
        </w:rPr>
      </w:pPr>
      <w:r>
        <w:rPr>
          <w:rFonts w:cs="B Nazanin" w:hint="cs"/>
          <w:sz w:val="10"/>
          <w:szCs w:val="10"/>
          <w:rtl/>
          <w:lang w:bidi="fa-IR"/>
        </w:rPr>
        <w:t xml:space="preserve"> </w:t>
      </w:r>
    </w:p>
    <w:tbl>
      <w:tblPr>
        <w:bidiVisual/>
        <w:tblW w:w="98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443"/>
        <w:gridCol w:w="2250"/>
        <w:gridCol w:w="2430"/>
        <w:gridCol w:w="2635"/>
        <w:gridCol w:w="43"/>
      </w:tblGrid>
      <w:tr w:rsidR="002B022E" w:rsidRPr="00A565CF" w:rsidTr="008F731F">
        <w:trPr>
          <w:gridAfter w:val="1"/>
          <w:wAfter w:w="43" w:type="dxa"/>
          <w:cantSplit/>
          <w:jc w:val="center"/>
        </w:trPr>
        <w:tc>
          <w:tcPr>
            <w:tcW w:w="9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22E" w:rsidRPr="004847C9" w:rsidRDefault="00367211" w:rsidP="00791475">
            <w:pPr>
              <w:numPr>
                <w:ilvl w:val="0"/>
                <w:numId w:val="4"/>
              </w:numPr>
              <w:tabs>
                <w:tab w:val="num" w:pos="362"/>
              </w:tabs>
              <w:ind w:left="79" w:firstLine="0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نوع</w:t>
            </w:r>
            <w:r w:rsidR="002B022E" w:rsidRPr="004847C9">
              <w:rPr>
                <w:rFonts w:cs="B Nazanin" w:hint="cs"/>
                <w:b/>
                <w:bCs/>
                <w:rtl/>
              </w:rPr>
              <w:t xml:space="preserve"> پروژه:</w:t>
            </w:r>
          </w:p>
        </w:tc>
      </w:tr>
      <w:tr w:rsidR="002B022E" w:rsidRPr="00A565CF" w:rsidTr="008F731F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B022E" w:rsidRPr="00A565CF" w:rsidRDefault="002B022E" w:rsidP="002B022E">
            <w:pPr>
              <w:jc w:val="center"/>
              <w:rPr>
                <w:rFonts w:ascii="Wingdings 2" w:hAnsi="Wingdings 2" w:cs="B Nazanin"/>
                <w:rtl/>
              </w:rPr>
            </w:pPr>
            <w:r w:rsidRPr="00A565CF">
              <w:rPr>
                <w:rFonts w:ascii="Wingdings 2" w:hAnsi="Wingdings 2" w:cs="B Nazanin"/>
              </w:rPr>
              <w:t></w:t>
            </w:r>
            <w:r>
              <w:rPr>
                <w:rFonts w:ascii="Wingdings 2" w:hAnsi="Wingdings 2" w:cs="B Nazanin" w:hint="cs"/>
                <w:rtl/>
              </w:rPr>
              <w:t>توسعه محصول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022E" w:rsidRPr="00A565CF" w:rsidRDefault="002B022E" w:rsidP="002B022E">
            <w:pPr>
              <w:jc w:val="center"/>
              <w:rPr>
                <w:rFonts w:cs="B Nazanin"/>
                <w:rtl/>
                <w:lang w:bidi="fa-IR"/>
              </w:rPr>
            </w:pPr>
            <w:r w:rsidRPr="00A565CF">
              <w:rPr>
                <w:rFonts w:ascii="Wingdings 2" w:hAnsi="Wingdings 2" w:cs="B Nazanin"/>
              </w:rPr>
              <w:t></w:t>
            </w:r>
            <w:r w:rsidRPr="00A565CF">
              <w:rPr>
                <w:rFonts w:ascii="Wingdings 2" w:hAnsi="Wingdings 2"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ارتقا</w:t>
            </w:r>
            <w:r w:rsidR="00291D3A">
              <w:rPr>
                <w:rFonts w:cs="B Nazanin" w:hint="cs"/>
                <w:rtl/>
                <w:lang w:bidi="fa-IR"/>
              </w:rPr>
              <w:t>ء</w:t>
            </w:r>
            <w:r>
              <w:rPr>
                <w:rFonts w:cs="B Nazanin" w:hint="cs"/>
                <w:rtl/>
                <w:lang w:bidi="fa-IR"/>
              </w:rPr>
              <w:t xml:space="preserve"> محصول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022E" w:rsidRPr="004847C9" w:rsidRDefault="00095579" w:rsidP="002B022E">
            <w:pPr>
              <w:jc w:val="center"/>
              <w:rPr>
                <w:rFonts w:cs="B Nazanin"/>
                <w:rtl/>
              </w:rPr>
            </w:pPr>
            <w:r>
              <w:rPr>
                <w:rFonts w:ascii="Adobe Gothic Std B" w:eastAsia="Adobe Gothic Std B" w:hAnsi="Adobe Gothic Std B" w:cs="B Nazanin" w:hint="eastAsia"/>
              </w:rPr>
              <w:t>■</w:t>
            </w:r>
            <w:r w:rsidR="002B022E" w:rsidRPr="004847C9">
              <w:rPr>
                <w:rFonts w:ascii="Wingdings 2" w:hAnsi="Wingdings 2" w:cs="B Nazanin" w:hint="cs"/>
                <w:rtl/>
              </w:rPr>
              <w:t xml:space="preserve"> </w:t>
            </w:r>
            <w:r w:rsidR="002B022E">
              <w:rPr>
                <w:rFonts w:ascii="Wingdings 2" w:hAnsi="Wingdings 2" w:cs="B Nazanin" w:hint="cs"/>
                <w:rtl/>
              </w:rPr>
              <w:t>بهبود محصول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022E" w:rsidRPr="00A565CF" w:rsidRDefault="0036540C" w:rsidP="002B022E">
            <w:pPr>
              <w:jc w:val="center"/>
              <w:rPr>
                <w:rFonts w:cs="B Nazanin"/>
                <w:rtl/>
              </w:rPr>
            </w:pPr>
            <w:r>
              <w:rPr>
                <w:rFonts w:ascii="Adobe Gothic Std B" w:eastAsia="Adobe Gothic Std B" w:hAnsi="Adobe Gothic Std B" w:cs="B Nazanin" w:hint="eastAsia"/>
              </w:rPr>
              <w:t>■</w:t>
            </w:r>
            <w:r w:rsidR="002B022E" w:rsidRPr="00A565CF">
              <w:rPr>
                <w:rFonts w:ascii="Wingdings 2" w:hAnsi="Wingdings 2" w:cs="B Nazanin" w:hint="cs"/>
                <w:rtl/>
              </w:rPr>
              <w:t xml:space="preserve"> </w:t>
            </w:r>
            <w:r w:rsidR="002B022E">
              <w:rPr>
                <w:rFonts w:ascii="Wingdings 2" w:hAnsi="Wingdings 2" w:cs="B Nazanin" w:hint="cs"/>
                <w:rtl/>
              </w:rPr>
              <w:t>توسعه تکنولوژی و فرایندها</w:t>
            </w:r>
          </w:p>
        </w:tc>
      </w:tr>
    </w:tbl>
    <w:p w:rsidR="002B022E" w:rsidRDefault="002B022E">
      <w:pPr>
        <w:rPr>
          <w:rFonts w:cs="B Nazanin"/>
          <w:sz w:val="10"/>
          <w:szCs w:val="10"/>
          <w:rtl/>
          <w:lang w:bidi="fa-IR"/>
        </w:rPr>
      </w:pPr>
    </w:p>
    <w:p w:rsidR="00E94520" w:rsidRDefault="00E94520">
      <w:pPr>
        <w:rPr>
          <w:rFonts w:cs="B Nazanin"/>
          <w:sz w:val="10"/>
          <w:szCs w:val="10"/>
          <w:rtl/>
          <w:lang w:bidi="fa-IR"/>
        </w:rPr>
      </w:pPr>
    </w:p>
    <w:p w:rsidR="00E94520" w:rsidRPr="00A565CF" w:rsidRDefault="00E94520">
      <w:pPr>
        <w:rPr>
          <w:rFonts w:cs="B Nazanin"/>
          <w:sz w:val="10"/>
          <w:szCs w:val="10"/>
          <w:rtl/>
          <w:lang w:bidi="fa-IR"/>
        </w:rPr>
      </w:pPr>
    </w:p>
    <w:tbl>
      <w:tblPr>
        <w:bidiVisual/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738"/>
      </w:tblGrid>
      <w:tr w:rsidR="005972FA" w:rsidRPr="00A565CF" w:rsidTr="004F78D7">
        <w:trPr>
          <w:cantSplit/>
          <w:trHeight w:val="379"/>
          <w:jc w:val="center"/>
        </w:trPr>
        <w:tc>
          <w:tcPr>
            <w:tcW w:w="9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3A6" w:rsidRPr="00A565CF" w:rsidRDefault="00105C94" w:rsidP="00791475">
            <w:pPr>
              <w:numPr>
                <w:ilvl w:val="0"/>
                <w:numId w:val="4"/>
              </w:numPr>
              <w:tabs>
                <w:tab w:val="num" w:pos="365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  <w:lang w:bidi="ar-AE"/>
              </w:rPr>
              <w:t>تعريف مساله</w:t>
            </w:r>
            <w:r w:rsidR="00744345">
              <w:rPr>
                <w:rFonts w:cs="B Nazanin" w:hint="cs"/>
                <w:b/>
                <w:bCs/>
                <w:rtl/>
                <w:lang w:bidi="ar-AE"/>
              </w:rPr>
              <w:t xml:space="preserve">، </w:t>
            </w:r>
            <w:r w:rsidR="00BF7BF7" w:rsidRPr="00A565CF">
              <w:rPr>
                <w:rFonts w:cs="B Nazanin" w:hint="cs"/>
                <w:b/>
                <w:bCs/>
                <w:rtl/>
                <w:lang w:bidi="ar-AE"/>
              </w:rPr>
              <w:t xml:space="preserve"> بيان</w:t>
            </w:r>
            <w:r w:rsidRPr="00A565CF">
              <w:rPr>
                <w:rFonts w:cs="B Nazanin" w:hint="cs"/>
                <w:b/>
                <w:bCs/>
                <w:rtl/>
                <w:lang w:bidi="ar-AE"/>
              </w:rPr>
              <w:t xml:space="preserve"> </w:t>
            </w:r>
            <w:r w:rsidR="005972FA" w:rsidRPr="00A565CF">
              <w:rPr>
                <w:rFonts w:cs="B Nazanin" w:hint="cs"/>
                <w:b/>
                <w:bCs/>
                <w:rtl/>
              </w:rPr>
              <w:t xml:space="preserve">هدف از اجراي </w:t>
            </w:r>
            <w:r w:rsidR="00F2767D" w:rsidRPr="004847C9">
              <w:rPr>
                <w:rFonts w:cs="B Nazanin" w:hint="cs"/>
                <w:b/>
                <w:bCs/>
                <w:rtl/>
              </w:rPr>
              <w:t>پروژه</w:t>
            </w:r>
            <w:r w:rsidR="00744345">
              <w:rPr>
                <w:rFonts w:cs="B Nazanin" w:hint="cs"/>
                <w:b/>
                <w:bCs/>
                <w:rtl/>
              </w:rPr>
              <w:t xml:space="preserve"> و ارتباط آن با استراتژی کسب و کار مپنا</w:t>
            </w:r>
            <w:r w:rsidR="005972FA" w:rsidRPr="00A565CF"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BA7E9E" w:rsidRPr="00A565CF" w:rsidTr="004F78D7">
        <w:trPr>
          <w:cantSplit/>
          <w:trHeight w:val="1386"/>
          <w:jc w:val="center"/>
        </w:trPr>
        <w:tc>
          <w:tcPr>
            <w:tcW w:w="9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2E" w:rsidRPr="00110667" w:rsidRDefault="000A502E" w:rsidP="00A03439">
            <w:pPr>
              <w:jc w:val="both"/>
              <w:rPr>
                <w:rFonts w:cs="B Nazanin"/>
                <w:rtl/>
                <w:lang w:bidi="fa-IR"/>
              </w:rPr>
            </w:pPr>
            <w:r w:rsidRPr="00110667">
              <w:rPr>
                <w:rFonts w:cs="B Nazanin" w:hint="cs"/>
                <w:rtl/>
                <w:lang w:bidi="fa-IR"/>
              </w:rPr>
              <w:t xml:space="preserve">حمل و نقل ریلی به دلیل بالا بودن ایمنی و مقرون به صرفه بودن مورد توجه مسافران و صاحبان کالا قرار دارد. چنین به نظر می رسد که در صورت داشتن یک سیستم حمل و نقل ریلی کارآمد، سریع و ایمن و با قابلیت اطمینان بالا، استقبال از این سیستم، بیشتر از سطح فعلی خواهد بود. این مهم با گسترش صنعت حمل و نقل در بخشهای سخت افزاری و نرم افزاری میسر خواهد شد. لذا با توجه به توسعه راه آهن و همچنین اعمال تغییراتی مانند احداث یا تغییر هندسی مسیر، استفاده از ناوگان پیشرفته، تغییر تعداد واگن قطار و سایر مواردی که ممکن است به مراتب رخ دهند، حمل و نقل ریلی بایستی نسبت به این تغییرات انعطاف لازم و همچنین امکان پیش بینی های مورد نیاز را داشته باشد. بنابراین در این پروژه سعی برآن شده تا بتوان در بررسی </w:t>
            </w:r>
            <w:r w:rsidRPr="00110667">
              <w:rPr>
                <w:rFonts w:cs="B Nazanin"/>
                <w:rtl/>
                <w:lang w:bidi="fa-IR"/>
              </w:rPr>
              <w:t>حرکت قطار</w:t>
            </w:r>
            <w:r w:rsidRPr="00110667">
              <w:rPr>
                <w:rFonts w:cs="B Nazanin" w:hint="cs"/>
                <w:rtl/>
                <w:lang w:bidi="fa-IR"/>
              </w:rPr>
              <w:t xml:space="preserve"> تولیدی گروه مپنا ریلی،</w:t>
            </w:r>
            <w:r w:rsidRPr="00110667">
              <w:rPr>
                <w:rFonts w:cs="B Nazanin"/>
                <w:rtl/>
                <w:lang w:bidi="fa-IR"/>
              </w:rPr>
              <w:t xml:space="preserve"> قدرت کشش </w:t>
            </w:r>
            <w:r w:rsidRPr="00110667">
              <w:rPr>
                <w:rFonts w:cs="B Nazanin" w:hint="cs"/>
                <w:rtl/>
                <w:lang w:bidi="fa-IR"/>
              </w:rPr>
              <w:t>قطار</w:t>
            </w:r>
            <w:r w:rsidRPr="00110667">
              <w:rPr>
                <w:rFonts w:cs="B Nazanin"/>
                <w:rtl/>
                <w:lang w:bidi="fa-IR"/>
              </w:rPr>
              <w:t>،</w:t>
            </w:r>
            <w:r w:rsidRPr="00110667">
              <w:rPr>
                <w:rFonts w:cs="B Nazanin" w:hint="cs"/>
                <w:rtl/>
                <w:lang w:bidi="fa-IR"/>
              </w:rPr>
              <w:t xml:space="preserve"> </w:t>
            </w:r>
            <w:r w:rsidRPr="00110667">
              <w:rPr>
                <w:rFonts w:cs="B Nazanin"/>
                <w:rtl/>
                <w:lang w:bidi="fa-IR"/>
              </w:rPr>
              <w:t>درصد وزن ترمز، وزن قطار و حداکثر سرعت مجاز واگنها و ميزان سرعت مجاز در</w:t>
            </w:r>
            <w:ins w:id="2" w:author="Amir" w:date="2023-05-29T20:19:00Z">
              <w:r w:rsidRPr="00110667">
                <w:rPr>
                  <w:rFonts w:cs="B Nazanin" w:hint="cs"/>
                  <w:rtl/>
                  <w:lang w:bidi="fa-IR"/>
                </w:rPr>
                <w:t xml:space="preserve"> </w:t>
              </w:r>
            </w:ins>
            <w:r w:rsidRPr="00110667">
              <w:rPr>
                <w:rFonts w:cs="B Nazanin"/>
                <w:rtl/>
                <w:lang w:bidi="fa-IR"/>
              </w:rPr>
              <w:t>قوس</w:t>
            </w:r>
            <w:ins w:id="3" w:author="Amir" w:date="2023-05-29T20:19:00Z">
              <w:r w:rsidRPr="00110667">
                <w:rPr>
                  <w:rFonts w:cs="B Nazanin" w:hint="cs"/>
                  <w:rtl/>
                  <w:lang w:bidi="fa-IR"/>
                </w:rPr>
                <w:t>‌</w:t>
              </w:r>
            </w:ins>
            <w:r w:rsidRPr="00110667">
              <w:rPr>
                <w:rFonts w:cs="B Nazanin"/>
                <w:rtl/>
                <w:lang w:bidi="fa-IR"/>
              </w:rPr>
              <w:t>ها ( با توجه به شعاع قوس</w:t>
            </w:r>
            <w:ins w:id="4" w:author="Amir" w:date="2023-05-29T20:19:00Z">
              <w:r w:rsidRPr="00110667">
                <w:rPr>
                  <w:rFonts w:cs="B Nazanin" w:hint="cs"/>
                  <w:rtl/>
                  <w:lang w:bidi="fa-IR"/>
                </w:rPr>
                <w:t>‌</w:t>
              </w:r>
            </w:ins>
            <w:r w:rsidRPr="00110667">
              <w:rPr>
                <w:rFonts w:cs="B Nazanin"/>
                <w:rtl/>
                <w:lang w:bidi="fa-IR"/>
              </w:rPr>
              <w:t>ها، و شيب عرضي خط )</w:t>
            </w:r>
            <w:r w:rsidRPr="00110667">
              <w:rPr>
                <w:rFonts w:cs="B Nazanin" w:hint="cs"/>
                <w:rtl/>
                <w:lang w:bidi="fa-IR"/>
              </w:rPr>
              <w:t xml:space="preserve"> و ...</w:t>
            </w:r>
            <w:r w:rsidRPr="00110667">
              <w:rPr>
                <w:rFonts w:cs="B Nazanin"/>
                <w:rtl/>
                <w:lang w:bidi="fa-IR"/>
              </w:rPr>
              <w:t xml:space="preserve"> </w:t>
            </w:r>
            <w:r w:rsidRPr="00110667">
              <w:rPr>
                <w:rFonts w:cs="B Nazanin" w:hint="cs"/>
                <w:rtl/>
                <w:lang w:bidi="fa-IR"/>
              </w:rPr>
              <w:t>مشخص گردد. لذا لازم است تا با توسعه مدل دینامیکی</w:t>
            </w:r>
            <w:r w:rsidR="00A03439">
              <w:rPr>
                <w:rFonts w:cs="B Nazanin" w:hint="cs"/>
                <w:rtl/>
                <w:lang w:bidi="fa-IR"/>
              </w:rPr>
              <w:t>،</w:t>
            </w:r>
            <w:r w:rsidRPr="00110667">
              <w:rPr>
                <w:rFonts w:cs="B Nazanin" w:hint="cs"/>
                <w:rtl/>
                <w:lang w:bidi="fa-IR"/>
              </w:rPr>
              <w:t xml:space="preserve"> شبیه سازی دینامیکی حرکت قطار مورد بررسی قرار گیرد.</w:t>
            </w:r>
          </w:p>
          <w:p w:rsidR="00BA7E9E" w:rsidRPr="00110667" w:rsidRDefault="000A502E" w:rsidP="00C10E0B">
            <w:pPr>
              <w:jc w:val="both"/>
              <w:rPr>
                <w:rFonts w:cs="B Nazanin"/>
                <w:rtl/>
                <w:lang w:bidi="fa-IR"/>
              </w:rPr>
            </w:pPr>
            <w:r w:rsidRPr="00110667">
              <w:rPr>
                <w:rFonts w:cs="B Nazanin" w:hint="cs"/>
                <w:rtl/>
                <w:lang w:bidi="fa-IR"/>
              </w:rPr>
              <w:t xml:space="preserve">بطور کلی، هدف از انجام این پروژه شبیه‌سازی دینامیکی قطار متروی تولیدی گروه مپنا ریلی به منظور محاسبه نیروهای کششی و ترمزی قطار است. </w:t>
            </w:r>
            <w:r w:rsidR="001B708A" w:rsidRPr="00794BD6">
              <w:rPr>
                <w:rFonts w:cs="B Nazanin" w:hint="cs"/>
                <w:highlight w:val="yellow"/>
                <w:rtl/>
                <w:lang w:bidi="fa-IR"/>
              </w:rPr>
              <w:t>بدین منظور از نرم افزار</w:t>
            </w:r>
            <w:r w:rsidR="00271F35" w:rsidRPr="00794BD6">
              <w:rPr>
                <w:rFonts w:cs="B Nazanin" w:hint="cs"/>
                <w:highlight w:val="yellow"/>
                <w:rtl/>
                <w:lang w:bidi="fa-IR"/>
              </w:rPr>
              <w:t xml:space="preserve"> </w:t>
            </w:r>
            <w:r w:rsidR="000C08B1" w:rsidRPr="00794BD6">
              <w:rPr>
                <w:rFonts w:cs="B Nazanin"/>
                <w:highlight w:val="yellow"/>
                <w:lang w:bidi="fa-IR"/>
              </w:rPr>
              <w:t>Matlab</w:t>
            </w:r>
            <w:r w:rsidRPr="00794BD6">
              <w:rPr>
                <w:rFonts w:cs="B Nazanin" w:hint="cs"/>
                <w:highlight w:val="yellow"/>
                <w:rtl/>
                <w:lang w:bidi="fa-IR"/>
              </w:rPr>
              <w:t xml:space="preserve"> </w:t>
            </w:r>
            <w:r w:rsidR="00644C9C" w:rsidRPr="00794BD6">
              <w:rPr>
                <w:rFonts w:cs="B Nazanin" w:hint="cs"/>
                <w:highlight w:val="yellow"/>
                <w:rtl/>
                <w:lang w:bidi="fa-IR"/>
              </w:rPr>
              <w:t xml:space="preserve">می‌توان </w:t>
            </w:r>
            <w:r w:rsidRPr="00794BD6">
              <w:rPr>
                <w:rFonts w:cs="B Nazanin" w:hint="cs"/>
                <w:highlight w:val="yellow"/>
                <w:rtl/>
                <w:lang w:bidi="fa-IR"/>
              </w:rPr>
              <w:t xml:space="preserve">برای 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>کدنویسی معادلات</w:t>
            </w:r>
            <w:r w:rsidR="009C659B">
              <w:rPr>
                <w:rFonts w:cs="B Nazanin" w:hint="cs"/>
                <w:highlight w:val="yellow"/>
                <w:rtl/>
                <w:lang w:bidi="fa-IR"/>
              </w:rPr>
              <w:t xml:space="preserve"> سینماتیکی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 xml:space="preserve"> حاکم بر مساله</w:t>
            </w:r>
            <w:r w:rsidRPr="00794BD6">
              <w:rPr>
                <w:rFonts w:cs="B Nazanin" w:hint="cs"/>
                <w:highlight w:val="yellow"/>
                <w:rtl/>
                <w:lang w:bidi="fa-IR"/>
              </w:rPr>
              <w:t xml:space="preserve"> استفاده </w:t>
            </w:r>
            <w:r w:rsidR="00644C9C" w:rsidRPr="00794BD6">
              <w:rPr>
                <w:rFonts w:cs="B Nazanin" w:hint="cs"/>
                <w:highlight w:val="yellow"/>
                <w:rtl/>
                <w:lang w:bidi="fa-IR"/>
              </w:rPr>
              <w:t>نمود</w:t>
            </w:r>
            <w:r w:rsidRPr="00794BD6">
              <w:rPr>
                <w:rFonts w:cs="B Nazanin" w:hint="cs"/>
                <w:highlight w:val="yellow"/>
                <w:rtl/>
                <w:lang w:bidi="fa-IR"/>
              </w:rPr>
              <w:t>.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 xml:space="preserve"> همچنین بطور همزمان و درصورت وجود مدل سه بعدی قطار، شبیه سازی حرکت قطار در نرم افزار</w:t>
            </w:r>
            <w:r w:rsidR="0099745D">
              <w:rPr>
                <w:rFonts w:cs="B Nazanin" w:hint="cs"/>
                <w:highlight w:val="yellow"/>
                <w:rtl/>
                <w:lang w:bidi="fa-IR"/>
              </w:rPr>
              <w:t>های تحلیل دینامیک جسم صلب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 xml:space="preserve"> نظیر </w:t>
            </w:r>
            <w:r w:rsidR="00794BD6" w:rsidRPr="00794BD6">
              <w:rPr>
                <w:rFonts w:cs="B Nazanin"/>
                <w:highlight w:val="yellow"/>
                <w:lang w:bidi="fa-IR"/>
              </w:rPr>
              <w:t>Adams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 xml:space="preserve"> و </w:t>
            </w:r>
            <w:r w:rsidR="00794BD6" w:rsidRPr="00794BD6">
              <w:rPr>
                <w:rFonts w:cs="B Nazanin"/>
                <w:highlight w:val="yellow"/>
                <w:lang w:bidi="fa-IR"/>
              </w:rPr>
              <w:t>Simdesigner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 xml:space="preserve"> </w:t>
            </w:r>
            <w:r w:rsidRPr="00794BD6">
              <w:rPr>
                <w:rFonts w:cs="B Nazanin" w:hint="cs"/>
                <w:highlight w:val="yellow"/>
                <w:rtl/>
                <w:lang w:bidi="fa-IR"/>
              </w:rPr>
              <w:t xml:space="preserve"> 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>به منظور صحه</w:t>
            </w:r>
            <w:r w:rsidR="00794BD6" w:rsidRPr="00794BD6">
              <w:rPr>
                <w:rFonts w:hint="eastAsia"/>
                <w:highlight w:val="yellow"/>
                <w:rtl/>
                <w:lang w:bidi="fa-IR"/>
              </w:rPr>
              <w:t> </w:t>
            </w:r>
            <w:r w:rsidR="00794BD6" w:rsidRPr="00794BD6">
              <w:rPr>
                <w:rFonts w:cs="B Nazanin" w:hint="cs"/>
                <w:highlight w:val="yellow"/>
                <w:rtl/>
                <w:lang w:bidi="fa-IR"/>
              </w:rPr>
              <w:t>گذاری نتایج کدنویسی انجام می شود.</w:t>
            </w:r>
            <w:r w:rsidR="00794BD6">
              <w:rPr>
                <w:rFonts w:cs="B Nazanin" w:hint="cs"/>
                <w:rtl/>
                <w:lang w:bidi="fa-IR"/>
              </w:rPr>
              <w:t xml:space="preserve"> </w:t>
            </w:r>
            <w:r w:rsidRPr="00110667">
              <w:rPr>
                <w:rFonts w:cs="B Nazanin" w:hint="cs"/>
                <w:rtl/>
                <w:lang w:bidi="fa-IR"/>
              </w:rPr>
              <w:t>در شبیه‌سازی سعی بر آن است تا کلیه مجموعه‌های موثر بر نیروهای کششی و ترمزی و برهم‌کنش آن‌ها بر یکدیگر در شبیه‌سازی‌ها در نظر گرفته شود. همچنین نیروی مقاوم در برابر حرکت شامل نیروی اصطکاک بین چرخ‌ها و ریل</w:t>
            </w:r>
            <w:ins w:id="5" w:author="Amir" w:date="2023-05-29T20:13:00Z">
              <w:r w:rsidRPr="00110667">
                <w:rPr>
                  <w:rFonts w:cs="B Nazanin" w:hint="cs"/>
                  <w:rtl/>
                  <w:lang w:bidi="fa-IR"/>
                </w:rPr>
                <w:t>‌</w:t>
              </w:r>
            </w:ins>
            <w:r w:rsidRPr="00110667">
              <w:rPr>
                <w:rFonts w:cs="B Nazanin" w:hint="cs"/>
                <w:rtl/>
                <w:lang w:bidi="fa-IR"/>
              </w:rPr>
              <w:t xml:space="preserve">ها، نیروی اصطکاک در یاتاقان‌ها و ... در نظر گرفته </w:t>
            </w:r>
            <w:r w:rsidRPr="003E07E0">
              <w:rPr>
                <w:rFonts w:cs="B Nazanin" w:hint="cs"/>
                <w:rtl/>
                <w:lang w:bidi="fa-IR"/>
              </w:rPr>
              <w:t xml:space="preserve">می‌شود. </w:t>
            </w:r>
            <w:r w:rsidR="00575A03" w:rsidRPr="003E07E0">
              <w:rPr>
                <w:rFonts w:ascii="Helvetica" w:hAnsi="Helvetica" w:cs="B Nazanin" w:hint="cs"/>
                <w:rtl/>
              </w:rPr>
              <w:t>همچنین در</w:t>
            </w:r>
            <w:r w:rsidR="00575A03" w:rsidRPr="003E07E0">
              <w:rPr>
                <w:rFonts w:ascii="Helvetica" w:hAnsi="Helvetica" w:cs="B Nazanin"/>
                <w:rtl/>
              </w:rPr>
              <w:t xml:space="preserve"> شبیه</w:t>
            </w:r>
            <w:r w:rsidR="00575A03" w:rsidRPr="003E07E0">
              <w:rPr>
                <w:rFonts w:ascii="Helvetica" w:hAnsi="Helvetica" w:cs="B Nazanin" w:hint="cs"/>
                <w:rtl/>
              </w:rPr>
              <w:t>‌</w:t>
            </w:r>
            <w:r w:rsidR="00575A03" w:rsidRPr="003E07E0">
              <w:rPr>
                <w:rFonts w:ascii="Helvetica" w:hAnsi="Helvetica" w:cs="B Nazanin"/>
                <w:rtl/>
              </w:rPr>
              <w:t>سازی وضعیت با و بدون بازیافت انرژی</w:t>
            </w:r>
            <w:r w:rsidR="00575A03" w:rsidRPr="003E07E0">
              <w:rPr>
                <w:rFonts w:ascii="Helvetica" w:hAnsi="Helvetica" w:cs="B Nazanin"/>
              </w:rPr>
              <w:t xml:space="preserve"> </w:t>
            </w:r>
            <w:r w:rsidR="00575A03" w:rsidRPr="003E07E0">
              <w:rPr>
                <w:rFonts w:ascii="Helvetica" w:hAnsi="Helvetica" w:cs="B Nazanin"/>
                <w:rtl/>
              </w:rPr>
              <w:t xml:space="preserve">در قطار در نظر </w:t>
            </w:r>
            <w:r w:rsidR="00575A03" w:rsidRPr="003E07E0">
              <w:rPr>
                <w:rFonts w:ascii="Helvetica" w:hAnsi="Helvetica" w:cs="B Nazanin" w:hint="cs"/>
                <w:rtl/>
              </w:rPr>
              <w:t>گرفته می‌شود</w:t>
            </w:r>
            <w:r w:rsidR="00575A03" w:rsidRPr="003E07E0">
              <w:rPr>
                <w:rFonts w:ascii="Helvetica" w:hAnsi="Helvetica" w:cs="B Nazanin"/>
              </w:rPr>
              <w:t>.</w:t>
            </w:r>
          </w:p>
        </w:tc>
      </w:tr>
      <w:tr w:rsidR="00BA7E9E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1C08" w:rsidRPr="00A565CF" w:rsidRDefault="00551C08" w:rsidP="00821B3F">
            <w:pPr>
              <w:ind w:left="79"/>
              <w:rPr>
                <w:rFonts w:cs="B Nazanin"/>
                <w:b/>
                <w:bCs/>
                <w:sz w:val="10"/>
                <w:szCs w:val="10"/>
                <w:rtl/>
                <w:lang w:bidi="ar-AE"/>
              </w:rPr>
            </w:pPr>
          </w:p>
        </w:tc>
      </w:tr>
    </w:tbl>
    <w:p w:rsidR="006763CF" w:rsidRDefault="006763CF">
      <w:pPr>
        <w:rPr>
          <w:rtl/>
        </w:rPr>
      </w:pPr>
    </w:p>
    <w:p w:rsidR="002B022E" w:rsidRDefault="002B022E"/>
    <w:tbl>
      <w:tblPr>
        <w:bidiVisual/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738"/>
      </w:tblGrid>
      <w:tr w:rsidR="003063A6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3A6" w:rsidRDefault="003063A6" w:rsidP="00791475">
            <w:pPr>
              <w:numPr>
                <w:ilvl w:val="0"/>
                <w:numId w:val="4"/>
              </w:numPr>
              <w:tabs>
                <w:tab w:val="num" w:pos="365"/>
              </w:tabs>
              <w:ind w:left="79" w:firstLine="0"/>
              <w:rPr>
                <w:rFonts w:cs="B Nazanin"/>
                <w:b/>
                <w:bCs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دستاوردهاي</w:t>
            </w:r>
            <w:r w:rsidR="00BF7BF7" w:rsidRPr="00A565CF">
              <w:rPr>
                <w:rFonts w:cs="B Nazanin" w:hint="cs"/>
                <w:b/>
                <w:bCs/>
                <w:rtl/>
              </w:rPr>
              <w:t xml:space="preserve"> مورد انتظار از انجام</w:t>
            </w:r>
            <w:r w:rsidRPr="00A565CF">
              <w:rPr>
                <w:rFonts w:cs="B Nazanin" w:hint="cs"/>
                <w:b/>
                <w:bCs/>
                <w:rtl/>
              </w:rPr>
              <w:t xml:space="preserve"> </w:t>
            </w:r>
            <w:r w:rsidR="00F2767D" w:rsidRPr="004847C9">
              <w:rPr>
                <w:rFonts w:cs="B Nazanin" w:hint="cs"/>
                <w:b/>
                <w:bCs/>
                <w:rtl/>
              </w:rPr>
              <w:t>پروژه</w:t>
            </w:r>
            <w:r w:rsidR="008D5BB6" w:rsidRPr="00A565CF">
              <w:rPr>
                <w:rFonts w:cs="B Nazanin" w:hint="cs"/>
                <w:b/>
                <w:bCs/>
                <w:rtl/>
              </w:rPr>
              <w:t>:</w:t>
            </w:r>
          </w:p>
          <w:p w:rsidR="00A30D6B" w:rsidRPr="00A30D6B" w:rsidRDefault="00A30D6B" w:rsidP="002B022E">
            <w:pPr>
              <w:rPr>
                <w:rFonts w:cs="B Nazanin"/>
                <w:rtl/>
                <w:lang w:bidi="ar-AE"/>
              </w:rPr>
            </w:pPr>
            <w:r w:rsidRPr="002D1063">
              <w:rPr>
                <w:rFonts w:cs="B Nazanin" w:hint="cs"/>
                <w:rtl/>
                <w:lang w:bidi="ar-AE"/>
              </w:rPr>
              <w:t>توضیح دهید که این پروژه چه قابلیت</w:t>
            </w:r>
            <w:r w:rsidRPr="002D1063">
              <w:rPr>
                <w:rFonts w:cs="B Nazanin" w:hint="cs"/>
                <w:rtl/>
                <w:lang w:bidi="ar-AE"/>
              </w:rPr>
              <w:softHyphen/>
              <w:t>هایی را به شرکت مپنا اضافه می</w:t>
            </w:r>
            <w:r w:rsidRPr="002D1063">
              <w:rPr>
                <w:rFonts w:cs="B Nazanin" w:hint="cs"/>
                <w:rtl/>
                <w:lang w:bidi="ar-AE"/>
              </w:rPr>
              <w:softHyphen/>
              <w:t>کند.</w:t>
            </w:r>
            <w:r>
              <w:rPr>
                <w:rFonts w:cs="B Nazanin" w:hint="cs"/>
                <w:rtl/>
                <w:lang w:bidi="ar-AE"/>
              </w:rPr>
              <w:t xml:space="preserve"> (شامل بازار، تکنولوژی،</w:t>
            </w:r>
            <w:r w:rsidR="00420DDF">
              <w:rPr>
                <w:rFonts w:cs="B Nazanin" w:hint="cs"/>
                <w:rtl/>
                <w:lang w:bidi="ar-AE"/>
              </w:rPr>
              <w:t xml:space="preserve"> </w:t>
            </w:r>
            <w:r w:rsidR="002B022E">
              <w:rPr>
                <w:rFonts w:cs="B Nazanin" w:hint="cs"/>
                <w:rtl/>
                <w:lang w:bidi="ar-AE"/>
              </w:rPr>
              <w:t>محصول و...</w:t>
            </w:r>
            <w:r>
              <w:rPr>
                <w:rFonts w:cs="B Nazanin" w:hint="cs"/>
                <w:rtl/>
                <w:lang w:bidi="ar-AE"/>
              </w:rPr>
              <w:t>)</w:t>
            </w:r>
          </w:p>
        </w:tc>
      </w:tr>
      <w:tr w:rsidR="00162E09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3F6" w:rsidRPr="007543F6" w:rsidRDefault="007543F6" w:rsidP="007543F6">
            <w:pPr>
              <w:rPr>
                <w:rFonts w:cs="B Nazanin"/>
                <w:b/>
                <w:bCs/>
                <w:rtl/>
                <w:lang w:bidi="fa-IR"/>
              </w:rPr>
            </w:pPr>
          </w:p>
          <w:p w:rsidR="000021F1" w:rsidRDefault="007543F6" w:rsidP="005A3EF7">
            <w:pPr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‌1- </w:t>
            </w:r>
            <w:r w:rsidRPr="006D3F2A">
              <w:rPr>
                <w:rFonts w:cs="B Nazanin" w:hint="cs"/>
                <w:rtl/>
                <w:lang w:bidi="fa-IR"/>
              </w:rPr>
              <w:t>شبیه‌سازی دینامیکی قطار مترو</w:t>
            </w:r>
            <w:r w:rsidR="00596D1E">
              <w:rPr>
                <w:rFonts w:cs="B Nazanin" w:hint="cs"/>
                <w:rtl/>
                <w:lang w:bidi="fa-IR"/>
              </w:rPr>
              <w:t xml:space="preserve"> </w:t>
            </w:r>
            <w:r w:rsidRPr="006D3F2A">
              <w:rPr>
                <w:rFonts w:cs="B Nazanin" w:hint="cs"/>
                <w:rtl/>
                <w:lang w:bidi="fa-IR"/>
              </w:rPr>
              <w:t>به منظور محاسبه نیروی کششی و ترمزی قطار</w:t>
            </w:r>
            <w:r w:rsidR="002E6DD4">
              <w:rPr>
                <w:rFonts w:cs="B Nazanin" w:hint="cs"/>
                <w:rtl/>
                <w:lang w:bidi="fa-IR"/>
              </w:rPr>
              <w:t xml:space="preserve"> </w:t>
            </w:r>
            <w:r w:rsidR="002E6DD4" w:rsidRPr="00794BD6">
              <w:rPr>
                <w:rFonts w:cs="B Nazanin" w:hint="cs"/>
                <w:highlight w:val="yellow"/>
                <w:rtl/>
                <w:lang w:bidi="fa-IR"/>
              </w:rPr>
              <w:t xml:space="preserve">در سناریوهای مختلف وزنی </w:t>
            </w:r>
            <w:r w:rsidR="002E6DD4" w:rsidRPr="00794BD6">
              <w:rPr>
                <w:rFonts w:cs="B Nazanin"/>
                <w:highlight w:val="yellow"/>
                <w:lang w:bidi="fa-IR"/>
              </w:rPr>
              <w:t xml:space="preserve"> AW0,AW1,AW2,AW3,AW4</w:t>
            </w:r>
            <w:r w:rsidR="006E2043" w:rsidRPr="00794BD6">
              <w:rPr>
                <w:rFonts w:cs="B Nazanin" w:hint="cs"/>
                <w:highlight w:val="yellow"/>
                <w:rtl/>
                <w:lang w:bidi="fa-IR"/>
              </w:rPr>
              <w:t xml:space="preserve">، </w:t>
            </w:r>
            <w:r w:rsidR="00E858B9" w:rsidRPr="00794BD6">
              <w:rPr>
                <w:rFonts w:cs="B Nazanin" w:hint="cs"/>
                <w:highlight w:val="yellow"/>
                <w:rtl/>
                <w:lang w:bidi="fa-IR"/>
              </w:rPr>
              <w:t xml:space="preserve">نمودارهای </w:t>
            </w:r>
            <w:r w:rsidR="006E2043" w:rsidRPr="00794BD6">
              <w:rPr>
                <w:rFonts w:ascii="Helvetica" w:hAnsi="Helvetica" w:cs="B Nazanin"/>
                <w:highlight w:val="yellow"/>
                <w:rtl/>
              </w:rPr>
              <w:t>سرعت</w:t>
            </w:r>
            <w:r w:rsidR="00E858B9" w:rsidRPr="00794BD6">
              <w:rPr>
                <w:rFonts w:ascii="Helvetica" w:hAnsi="Helvetica" w:cs="B Nazanin" w:hint="cs"/>
                <w:highlight w:val="yellow"/>
                <w:rtl/>
              </w:rPr>
              <w:t>، شتاب و مکان</w:t>
            </w:r>
            <w:r w:rsidR="006E2043" w:rsidRPr="00794BD6">
              <w:rPr>
                <w:rFonts w:ascii="Helvetica" w:hAnsi="Helvetica" w:cs="B Nazanin"/>
                <w:highlight w:val="yellow"/>
                <w:rtl/>
              </w:rPr>
              <w:t xml:space="preserve"> </w:t>
            </w:r>
            <w:r w:rsidR="00E858B9" w:rsidRPr="00794BD6">
              <w:rPr>
                <w:rFonts w:ascii="Helvetica" w:hAnsi="Helvetica" w:cs="B Nazanin" w:hint="cs"/>
                <w:highlight w:val="yellow"/>
                <w:rtl/>
              </w:rPr>
              <w:t>نسبت به زمان،</w:t>
            </w:r>
            <w:r w:rsidR="006E2043" w:rsidRPr="00794BD6">
              <w:rPr>
                <w:rFonts w:ascii="Helvetica" w:hAnsi="Helvetica" w:cs="B Nazanin"/>
                <w:highlight w:val="yellow"/>
                <w:rtl/>
              </w:rPr>
              <w:t xml:space="preserve"> و توان</w:t>
            </w:r>
            <w:r w:rsidR="00F422EC">
              <w:rPr>
                <w:rFonts w:ascii="Helvetica" w:hAnsi="Helvetica" w:cs="B Nazanin" w:hint="cs"/>
                <w:highlight w:val="yellow"/>
                <w:rtl/>
              </w:rPr>
              <w:t xml:space="preserve"> مصرفی و بازیافتی ن</w:t>
            </w:r>
            <w:r w:rsidR="00E858B9" w:rsidRPr="00794BD6">
              <w:rPr>
                <w:rFonts w:ascii="Helvetica" w:hAnsi="Helvetica" w:cs="B Nazanin" w:hint="cs"/>
                <w:highlight w:val="yellow"/>
                <w:rtl/>
              </w:rPr>
              <w:t>سبت به زمان</w:t>
            </w:r>
            <w:r w:rsidR="00953657" w:rsidRPr="00794BD6">
              <w:rPr>
                <w:rFonts w:ascii="Helvetica" w:hAnsi="Helvetica" w:cs="B Nazanin" w:hint="cs"/>
                <w:highlight w:val="yellow"/>
                <w:rtl/>
              </w:rPr>
              <w:t xml:space="preserve"> </w:t>
            </w:r>
            <w:r w:rsidR="006E2043" w:rsidRPr="00794BD6">
              <w:rPr>
                <w:rFonts w:ascii="Helvetica" w:hAnsi="Helvetica" w:cs="B Nazanin"/>
                <w:highlight w:val="yellow"/>
                <w:rtl/>
              </w:rPr>
              <w:t>در هر نقطه از مسیر موقعیت قطار</w:t>
            </w:r>
          </w:p>
          <w:p w:rsidR="000021F1" w:rsidRPr="000021F1" w:rsidRDefault="000021F1" w:rsidP="0010266D">
            <w:pPr>
              <w:jc w:val="both"/>
              <w:rPr>
                <w:rFonts w:cs="B Nazanin"/>
                <w:lang w:bidi="fa-IR"/>
              </w:rPr>
            </w:pPr>
            <w:r w:rsidRPr="00CF661F">
              <w:rPr>
                <w:rFonts w:cs="B Nazanin" w:hint="cs"/>
                <w:rtl/>
                <w:lang w:bidi="fa-IR"/>
              </w:rPr>
              <w:t xml:space="preserve">2- </w:t>
            </w:r>
            <w:r w:rsidRPr="00CF661F">
              <w:rPr>
                <w:rFonts w:ascii="Helvetica" w:hAnsi="Helvetica" w:cs="B Nazanin" w:hint="cs"/>
                <w:rtl/>
              </w:rPr>
              <w:t xml:space="preserve">شناسایی و محاسیه </w:t>
            </w:r>
            <w:r w:rsidRPr="00CF661F">
              <w:rPr>
                <w:rFonts w:ascii="Helvetica" w:hAnsi="Helvetica" w:cs="B Nazanin"/>
                <w:rtl/>
              </w:rPr>
              <w:t>نیروهای مقاوم</w:t>
            </w:r>
            <w:r w:rsidRPr="00CF661F">
              <w:rPr>
                <w:rFonts w:ascii="Helvetica" w:hAnsi="Helvetica" w:cs="B Nazanin"/>
              </w:rPr>
              <w:t xml:space="preserve"> </w:t>
            </w:r>
            <w:r w:rsidR="00ED6065" w:rsidRPr="00CF661F">
              <w:rPr>
                <w:rFonts w:asciiTheme="majorBidi" w:hAnsiTheme="majorBidi" w:cstheme="majorBidi"/>
              </w:rPr>
              <w:t>(</w:t>
            </w:r>
            <w:r w:rsidRPr="00CF661F">
              <w:rPr>
                <w:rFonts w:asciiTheme="majorBidi" w:hAnsiTheme="majorBidi" w:cstheme="majorBidi"/>
              </w:rPr>
              <w:t>Resistance force</w:t>
            </w:r>
            <w:r w:rsidRPr="00CF661F">
              <w:rPr>
                <w:rFonts w:ascii="Helvetica" w:hAnsi="Helvetica" w:cs="B Nazanin"/>
              </w:rPr>
              <w:t xml:space="preserve"> ) </w:t>
            </w:r>
            <w:r w:rsidRPr="00CF661F">
              <w:rPr>
                <w:rFonts w:ascii="Helvetica" w:hAnsi="Helvetica" w:cs="B Nazanin"/>
                <w:rtl/>
              </w:rPr>
              <w:t>به حرکت</w:t>
            </w:r>
            <w:r w:rsidRPr="000021F1">
              <w:rPr>
                <w:rFonts w:ascii="Helvetica" w:hAnsi="Helvetica" w:cs="B Nazanin"/>
                <w:rtl/>
              </w:rPr>
              <w:t xml:space="preserve"> </w:t>
            </w:r>
            <w:r w:rsidR="00D37723">
              <w:rPr>
                <w:rFonts w:ascii="Helvetica" w:hAnsi="Helvetica" w:cs="B Nazanin" w:hint="cs"/>
                <w:rtl/>
                <w:lang w:bidi="fa-IR"/>
              </w:rPr>
              <w:t xml:space="preserve"> و امکان ارائه نمودارهای کششی و </w:t>
            </w:r>
            <w:r w:rsidR="00D37723" w:rsidRPr="00794BD6">
              <w:rPr>
                <w:rFonts w:ascii="Helvetica" w:hAnsi="Helvetica" w:cs="B Nazanin" w:hint="cs"/>
                <w:highlight w:val="yellow"/>
                <w:rtl/>
                <w:lang w:bidi="fa-IR"/>
              </w:rPr>
              <w:t>ترمز در سناریوهای مختلف وزنی و فراز</w:t>
            </w:r>
            <w:r w:rsidR="00D37723">
              <w:rPr>
                <w:rFonts w:ascii="Helvetica" w:hAnsi="Helvetica" w:cs="B Nazanin" w:hint="cs"/>
                <w:rtl/>
                <w:lang w:bidi="fa-IR"/>
              </w:rPr>
              <w:t xml:space="preserve"> </w:t>
            </w:r>
          </w:p>
          <w:p w:rsidR="00E36E9A" w:rsidRPr="006D3F2A" w:rsidRDefault="00F57781" w:rsidP="0010266D">
            <w:pPr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  <w:r w:rsidR="007543F6" w:rsidRPr="006D3F2A">
              <w:rPr>
                <w:rFonts w:cs="B Nazanin" w:hint="cs"/>
                <w:rtl/>
                <w:lang w:bidi="fa-IR"/>
              </w:rPr>
              <w:t>- ارائه مدل دینامیکی تحلیل حرکت</w:t>
            </w:r>
            <w:r w:rsidR="001B708A">
              <w:rPr>
                <w:rFonts w:cs="B Nazanin" w:hint="cs"/>
                <w:rtl/>
                <w:lang w:bidi="fa-IR"/>
              </w:rPr>
              <w:t xml:space="preserve"> قطار بر اساس اطلاعات</w:t>
            </w:r>
            <w:r w:rsidR="007543F6" w:rsidRPr="006D3F2A">
              <w:rPr>
                <w:rFonts w:cs="B Nazanin" w:hint="cs"/>
                <w:rtl/>
                <w:lang w:bidi="fa-IR"/>
              </w:rPr>
              <w:t xml:space="preserve"> ارائه شده از سمت کارفرما</w:t>
            </w:r>
            <w:r w:rsidR="00E36E9A" w:rsidRPr="006D3F2A">
              <w:rPr>
                <w:rFonts w:cs="B Nazanin" w:hint="cs"/>
                <w:rtl/>
                <w:lang w:bidi="fa-IR"/>
              </w:rPr>
              <w:t xml:space="preserve"> با قابلیت تغییر و اصلاح سیستم‌ها و زیر سیستم‌ها و توسعه به موارد و محصولات مشابه</w:t>
            </w:r>
          </w:p>
          <w:p w:rsidR="00420977" w:rsidRPr="00D704A4" w:rsidRDefault="00F57781" w:rsidP="00D704A4">
            <w:pPr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  <w:r w:rsidR="00E36E9A" w:rsidRPr="006D3F2A">
              <w:rPr>
                <w:rFonts w:cs="B Nazanin" w:hint="cs"/>
                <w:rtl/>
                <w:lang w:bidi="fa-IR"/>
              </w:rPr>
              <w:t>- ارائه</w:t>
            </w:r>
            <w:r w:rsidR="00936FB2">
              <w:rPr>
                <w:rFonts w:cs="B Nazanin" w:hint="cs"/>
                <w:rtl/>
                <w:lang w:bidi="fa-IR"/>
              </w:rPr>
              <w:t xml:space="preserve"> مدل</w:t>
            </w:r>
            <w:r w:rsidR="00E36E9A" w:rsidRPr="006D3F2A">
              <w:rPr>
                <w:rFonts w:cs="B Nazanin" w:hint="cs"/>
                <w:rtl/>
                <w:lang w:bidi="fa-IR"/>
              </w:rPr>
              <w:t xml:space="preserve"> </w:t>
            </w:r>
            <w:r w:rsidR="00D1285D">
              <w:rPr>
                <w:rFonts w:cs="B Nazanin" w:hint="cs"/>
                <w:rtl/>
                <w:lang w:bidi="fa-IR"/>
              </w:rPr>
              <w:t>شبیه‌سازی</w:t>
            </w:r>
            <w:r w:rsidR="00E36E9A" w:rsidRPr="006D3F2A">
              <w:rPr>
                <w:rFonts w:cs="B Nazanin" w:hint="cs"/>
                <w:rtl/>
                <w:lang w:bidi="fa-IR"/>
              </w:rPr>
              <w:t xml:space="preserve"> جهت </w:t>
            </w:r>
            <w:r w:rsidR="00E36E9A" w:rsidRPr="00CF661F">
              <w:rPr>
                <w:rFonts w:cs="B Nazanin" w:hint="cs"/>
                <w:rtl/>
                <w:lang w:bidi="fa-IR"/>
              </w:rPr>
              <w:t>انجام محاسبات برای سایر مدلها</w:t>
            </w:r>
            <w:r w:rsidR="000E725B" w:rsidRPr="00CF661F">
              <w:rPr>
                <w:rFonts w:cs="B Nazanin" w:hint="cs"/>
                <w:rtl/>
                <w:lang w:bidi="fa-IR"/>
              </w:rPr>
              <w:t xml:space="preserve"> با ت</w:t>
            </w:r>
            <w:r w:rsidR="0010422A" w:rsidRPr="00CF661F">
              <w:rPr>
                <w:rFonts w:cs="B Nazanin" w:hint="cs"/>
                <w:rtl/>
                <w:lang w:bidi="fa-IR"/>
              </w:rPr>
              <w:t>نوع واگن‌ها و مسیرها</w:t>
            </w:r>
            <w:r w:rsidR="00B41823" w:rsidRPr="00CF661F">
              <w:rPr>
                <w:rFonts w:cs="B Nazanin" w:hint="cs"/>
                <w:rtl/>
                <w:lang w:bidi="fa-IR"/>
              </w:rPr>
              <w:t xml:space="preserve"> و شرایط کاری</w:t>
            </w:r>
            <w:r w:rsidR="00B41823" w:rsidRPr="006D3F2A">
              <w:rPr>
                <w:rFonts w:cs="B Nazanin" w:hint="cs"/>
                <w:rtl/>
                <w:lang w:bidi="fa-IR"/>
              </w:rPr>
              <w:t xml:space="preserve"> مختلف</w:t>
            </w:r>
            <w:r w:rsidR="00E9215F">
              <w:rPr>
                <w:rFonts w:cs="B Nazanin" w:hint="cs"/>
                <w:rtl/>
                <w:lang w:bidi="fa-IR"/>
              </w:rPr>
              <w:t xml:space="preserve"> شامل پارامتر های تعداد واگن های موتور دار و بدون موتور، تعیین یک مسیر خاص، توزیع وزن مسافران، حداکثر سرعت و شتاب های مورد نیاز</w:t>
            </w:r>
          </w:p>
        </w:tc>
      </w:tr>
      <w:tr w:rsidR="00162E09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2E09" w:rsidRPr="00A565CF" w:rsidRDefault="00162E09" w:rsidP="00105C94">
            <w:pPr>
              <w:rPr>
                <w:rFonts w:cs="B Nazanin"/>
                <w:b/>
                <w:bCs/>
                <w:sz w:val="10"/>
                <w:szCs w:val="10"/>
                <w:rtl/>
                <w:lang w:bidi="ar-AE"/>
              </w:rPr>
            </w:pPr>
          </w:p>
        </w:tc>
      </w:tr>
    </w:tbl>
    <w:p w:rsidR="006763CF" w:rsidRDefault="006763CF">
      <w:pPr>
        <w:rPr>
          <w:rtl/>
        </w:rPr>
      </w:pPr>
    </w:p>
    <w:p w:rsidR="00DE3023" w:rsidRDefault="00DE3023">
      <w:pPr>
        <w:rPr>
          <w:rtl/>
        </w:rPr>
      </w:pPr>
    </w:p>
    <w:p w:rsidR="00DE3023" w:rsidRDefault="00DE3023">
      <w:pPr>
        <w:rPr>
          <w:rtl/>
        </w:rPr>
      </w:pPr>
    </w:p>
    <w:p w:rsidR="00DE3023" w:rsidRDefault="00DE3023">
      <w:pPr>
        <w:rPr>
          <w:rtl/>
        </w:rPr>
      </w:pPr>
    </w:p>
    <w:p w:rsidR="00DE3023" w:rsidRDefault="00DE3023"/>
    <w:tbl>
      <w:tblPr>
        <w:bidiVisual/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738"/>
      </w:tblGrid>
      <w:tr w:rsidR="00162E09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E09" w:rsidRPr="00A565CF" w:rsidRDefault="0016508F" w:rsidP="00791475">
            <w:pPr>
              <w:numPr>
                <w:ilvl w:val="0"/>
                <w:numId w:val="4"/>
              </w:numPr>
              <w:tabs>
                <w:tab w:val="num" w:pos="365"/>
              </w:tabs>
              <w:ind w:left="79" w:firstLine="0"/>
              <w:rPr>
                <w:rFonts w:cs="B Nazanin"/>
                <w:b/>
                <w:bCs/>
                <w:rtl/>
                <w:lang w:bidi="ar-AE"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سابقه انجام پژوهش هاي مرتبط</w:t>
            </w:r>
            <w:r>
              <w:rPr>
                <w:rFonts w:cs="B Nazanin" w:hint="cs"/>
                <w:b/>
                <w:bCs/>
                <w:rtl/>
              </w:rPr>
              <w:t xml:space="preserve"> در گروه مپنا، در داخل و خارج کشور</w:t>
            </w:r>
            <w:r w:rsidRPr="00A565CF">
              <w:rPr>
                <w:rFonts w:cs="B Nazanin" w:hint="cs"/>
                <w:b/>
                <w:bCs/>
                <w:rtl/>
              </w:rPr>
              <w:t>: (با ذكر منابع)</w:t>
            </w:r>
          </w:p>
        </w:tc>
      </w:tr>
      <w:tr w:rsidR="00162E09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59E" w:rsidRPr="006D3F2A" w:rsidRDefault="001F359E" w:rsidP="001F359E">
            <w:pPr>
              <w:jc w:val="both"/>
              <w:rPr>
                <w:rFonts w:cs="B Nazanin"/>
                <w:rtl/>
                <w:lang w:bidi="fa-IR"/>
              </w:rPr>
            </w:pPr>
            <w:r w:rsidRPr="006D3F2A">
              <w:rPr>
                <w:rFonts w:cs="B Nazanin" w:hint="cs"/>
                <w:rtl/>
                <w:lang w:bidi="fa-IR"/>
              </w:rPr>
              <w:t>بررسی منابع موجود نشان می‌دهد که مقالات مرتبط با تحلیل دینامیکی قطار مترو بسیار محدود بوده و فرضیات محدود کننده متفاوتی در هر کدام از کارها درنظر گرفته شده است. در زیر به برخی از آن‌ها اشاره شده است.</w:t>
            </w:r>
          </w:p>
          <w:p w:rsidR="0088241D" w:rsidRPr="006D3F2A" w:rsidRDefault="001F359E" w:rsidP="00D05761">
            <w:pPr>
              <w:jc w:val="both"/>
              <w:rPr>
                <w:rFonts w:cs="B Nazanin"/>
                <w:rtl/>
                <w:lang w:bidi="ar-AE"/>
              </w:rPr>
            </w:pPr>
            <w:r w:rsidRPr="006D3F2A">
              <w:rPr>
                <w:rFonts w:cs="B Nazanin" w:hint="cs"/>
                <w:rtl/>
                <w:lang w:bidi="fa-IR"/>
              </w:rPr>
              <w:t xml:space="preserve"> </w:t>
            </w:r>
            <w:r w:rsidR="0088241D" w:rsidRPr="006D3F2A">
              <w:rPr>
                <w:rFonts w:cs="B Nazanin" w:hint="cs"/>
                <w:rtl/>
                <w:lang w:bidi="fa-IR"/>
              </w:rPr>
              <w:t>در مقاله زیر</w:t>
            </w:r>
            <w:r w:rsidR="005E3D43" w:rsidRPr="006D3F2A">
              <w:rPr>
                <w:rFonts w:cs="B Nazanin"/>
                <w:lang w:bidi="fa-IR"/>
              </w:rPr>
              <w:t xml:space="preserve"> [1]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و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ژگ</w:t>
            </w:r>
            <w:r w:rsidR="0088241D" w:rsidRPr="006D3F2A">
              <w:rPr>
                <w:rFonts w:cs="B Nazanin" w:hint="cs"/>
                <w:rtl/>
                <w:lang w:bidi="ar-AE"/>
              </w:rPr>
              <w:t>ی‌</w:t>
            </w:r>
            <w:r w:rsidR="0088241D" w:rsidRPr="006D3F2A">
              <w:rPr>
                <w:rFonts w:cs="B Nazanin" w:hint="eastAsia"/>
                <w:rtl/>
                <w:lang w:bidi="ar-AE"/>
              </w:rPr>
              <w:t>ها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د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نام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ک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قطار مترو در شرا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ط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نجات</w:t>
            </w:r>
            <w:r w:rsidR="0088241D" w:rsidRPr="006D3F2A">
              <w:rPr>
                <w:rFonts w:cs="B Nazanin" w:hint="cs"/>
                <w:rtl/>
                <w:lang w:bidi="ar-AE"/>
              </w:rPr>
              <w:t xml:space="preserve"> </w:t>
            </w:r>
            <w:r w:rsidR="0088241D" w:rsidRPr="006D3F2A">
              <w:rPr>
                <w:rFonts w:cs="B Nazanin"/>
                <w:rtl/>
                <w:lang w:bidi="ar-AE"/>
              </w:rPr>
              <w:t>با در نظر گرفتن و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ژگ</w:t>
            </w:r>
            <w:r w:rsidR="0088241D" w:rsidRPr="006D3F2A">
              <w:rPr>
                <w:rFonts w:cs="B Nazanin" w:hint="cs"/>
                <w:rtl/>
                <w:lang w:bidi="ar-AE"/>
              </w:rPr>
              <w:t>ی‌</w:t>
            </w:r>
            <w:r w:rsidR="0088241D" w:rsidRPr="006D3F2A">
              <w:rPr>
                <w:rFonts w:cs="B Nazanin" w:hint="eastAsia"/>
                <w:rtl/>
                <w:lang w:bidi="ar-AE"/>
              </w:rPr>
              <w:t>ها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تماس چرخ و ر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ل،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و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ژگ</w:t>
            </w:r>
            <w:r w:rsidR="0088241D" w:rsidRPr="006D3F2A">
              <w:rPr>
                <w:rFonts w:cs="B Nazanin" w:hint="cs"/>
                <w:rtl/>
                <w:lang w:bidi="ar-AE"/>
              </w:rPr>
              <w:t>ی‌</w:t>
            </w:r>
            <w:r w:rsidR="0088241D" w:rsidRPr="006D3F2A">
              <w:rPr>
                <w:rFonts w:cs="B Nazanin" w:hint="eastAsia"/>
                <w:rtl/>
                <w:lang w:bidi="ar-AE"/>
              </w:rPr>
              <w:t>ها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غ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رخط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</w:t>
            </w:r>
            <w:r w:rsidR="0088241D" w:rsidRPr="006D3F2A">
              <w:rPr>
                <w:rFonts w:cs="B Nazanin" w:hint="cs"/>
                <w:rtl/>
                <w:lang w:bidi="ar-AE"/>
              </w:rPr>
              <w:t>سیستم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تعل</w:t>
            </w:r>
            <w:r w:rsidR="0088241D" w:rsidRPr="006D3F2A">
              <w:rPr>
                <w:rFonts w:cs="B Nazanin" w:hint="cs"/>
                <w:rtl/>
                <w:lang w:bidi="ar-AE"/>
              </w:rPr>
              <w:t>ی</w:t>
            </w:r>
            <w:r w:rsidR="0088241D" w:rsidRPr="006D3F2A">
              <w:rPr>
                <w:rFonts w:cs="B Nazanin" w:hint="eastAsia"/>
                <w:rtl/>
                <w:lang w:bidi="ar-AE"/>
              </w:rPr>
              <w:t>ق،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 </w:t>
            </w:r>
            <w:r w:rsidR="0088241D" w:rsidRPr="006D3F2A">
              <w:rPr>
                <w:rFonts w:cs="B Nazanin" w:hint="cs"/>
                <w:rtl/>
                <w:lang w:bidi="ar-AE"/>
              </w:rPr>
              <w:t>مواردی دیگر بررسی شد</w:t>
            </w:r>
            <w:r w:rsidR="0088241D" w:rsidRPr="006D3F2A">
              <w:rPr>
                <w:rFonts w:cs="B Nazanin"/>
                <w:rtl/>
                <w:lang w:bidi="ar-AE"/>
              </w:rPr>
              <w:t xml:space="preserve">ه است. </w:t>
            </w:r>
          </w:p>
          <w:p w:rsidR="0072790E" w:rsidRPr="006D3F2A" w:rsidRDefault="005E3D43" w:rsidP="00D05761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de-DE"/>
              </w:rPr>
              <w:t>1-</w:t>
            </w:r>
            <w:r w:rsidR="0088241D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de-DE"/>
              </w:rPr>
              <w:t xml:space="preserve">Zou, R., Luo, S., Ma, W., &amp; Wu, Q. (2020). </w:t>
            </w:r>
            <w:r w:rsidR="0088241D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Dynamic Characteristics of Metro Trains under Rescue Conditions. </w:t>
            </w:r>
            <w:r w:rsidR="0088241D"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Shock and Vibration</w:t>
            </w:r>
            <w:r w:rsidR="0088241D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="0088241D"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2020</w:t>
            </w:r>
            <w:r w:rsidR="0088241D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1-12.</w:t>
            </w:r>
          </w:p>
          <w:p w:rsidR="00814250" w:rsidRPr="006D3F2A" w:rsidRDefault="00814250" w:rsidP="00D05761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</w:p>
          <w:p w:rsidR="0053310A" w:rsidRPr="006D3F2A" w:rsidRDefault="0053310A" w:rsidP="00D05761">
            <w:pPr>
              <w:bidi w:val="0"/>
              <w:spacing w:line="240" w:lineRule="atLeast"/>
              <w:jc w:val="both"/>
              <w:rPr>
                <w:rFonts w:ascii="Helvetica" w:hAnsi="Helvetica"/>
                <w:color w:val="FFFFFF"/>
                <w:spacing w:val="5"/>
                <w:sz w:val="18"/>
                <w:szCs w:val="18"/>
              </w:rPr>
            </w:pPr>
            <w:r w:rsidRPr="006D3F2A">
              <w:rPr>
                <w:rFonts w:ascii="Helvetica" w:hAnsi="Helvetica"/>
                <w:color w:val="FFFFFF"/>
                <w:spacing w:val="5"/>
                <w:sz w:val="18"/>
                <w:szCs w:val="18"/>
              </w:rPr>
              <w:t>Translation is too long to be saved</w:t>
            </w:r>
          </w:p>
          <w:p w:rsidR="00814250" w:rsidRPr="006D3F2A" w:rsidRDefault="0053310A" w:rsidP="00D05761">
            <w:pPr>
              <w:jc w:val="both"/>
              <w:rPr>
                <w:rFonts w:cs="B Nazanin"/>
                <w:rtl/>
                <w:lang w:bidi="ar-AE"/>
              </w:rPr>
            </w:pPr>
            <w:r w:rsidRPr="006D3F2A">
              <w:rPr>
                <w:rFonts w:cs="B Nazanin" w:hint="cs"/>
                <w:rtl/>
                <w:lang w:bidi="ar-AE"/>
              </w:rPr>
              <w:t>در مقاله زیر</w:t>
            </w:r>
            <w:r w:rsidR="005E3D43" w:rsidRPr="006D3F2A">
              <w:rPr>
                <w:rFonts w:cs="B Nazanin"/>
                <w:lang w:bidi="ar-AE"/>
              </w:rPr>
              <w:t xml:space="preserve"> [2]</w:t>
            </w:r>
            <w:r w:rsidRPr="006D3F2A">
              <w:rPr>
                <w:rFonts w:cs="B Nazanin" w:hint="cs"/>
                <w:rtl/>
                <w:lang w:bidi="ar-AE"/>
              </w:rPr>
              <w:t xml:space="preserve"> عوامل اصلی موثر بر عملکرد سیستم ترمز شامل نیروی ترمز، سرعت وسایل نقلیه، فاصله ترمز / توقف، وضعیت راه آهن و پارامترهای محیطی برای یک سیستم حمل و نقل ریلی بار با استفاده از مکانیزم جهانی (</w:t>
            </w:r>
            <w:r w:rsidRPr="006D3F2A">
              <w:rPr>
                <w:rFonts w:cs="B Nazanin" w:hint="cs"/>
                <w:lang w:bidi="ar-AE"/>
              </w:rPr>
              <w:t>UM</w:t>
            </w:r>
            <w:r w:rsidRPr="006D3F2A">
              <w:rPr>
                <w:rFonts w:cs="B Nazanin" w:hint="cs"/>
                <w:rtl/>
                <w:lang w:bidi="ar-AE"/>
              </w:rPr>
              <w:t xml:space="preserve">) مدل‌سازی می‌شود. </w:t>
            </w:r>
          </w:p>
          <w:p w:rsidR="0072790E" w:rsidRPr="006D3F2A" w:rsidRDefault="005E3D43" w:rsidP="00D05761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de-DE"/>
              </w:rPr>
              <w:t xml:space="preserve">2- </w:t>
            </w:r>
            <w:r w:rsidR="0053310A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de-DE"/>
              </w:rPr>
              <w:t xml:space="preserve">Mirtalaie, S. H., Salehi, M., &amp; Soleimani, A. (2022). </w:t>
            </w:r>
            <w:r w:rsidR="0053310A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Modeling and simulation of a freight train brake system. </w:t>
            </w:r>
            <w:r w:rsidR="0053310A"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International Journal of Railway Research</w:t>
            </w:r>
            <w:r w:rsidR="0053310A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="0053310A"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9</w:t>
            </w:r>
            <w:r w:rsidR="0053310A"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57-70.</w:t>
            </w:r>
          </w:p>
          <w:p w:rsidR="00814250" w:rsidRPr="006D3F2A" w:rsidRDefault="00814250" w:rsidP="00D05761">
            <w:pPr>
              <w:jc w:val="both"/>
              <w:rPr>
                <w:rFonts w:cs="B Nazanin"/>
                <w:rtl/>
                <w:lang w:bidi="fa-IR"/>
              </w:rPr>
            </w:pPr>
          </w:p>
          <w:p w:rsidR="005E3D43" w:rsidRPr="006D3F2A" w:rsidRDefault="005E3D43" w:rsidP="00D05761">
            <w:pPr>
              <w:jc w:val="both"/>
              <w:rPr>
                <w:rFonts w:cs="B Nazanin"/>
                <w:rtl/>
                <w:lang w:bidi="ar-AE"/>
              </w:rPr>
            </w:pPr>
            <w:r w:rsidRPr="006D3F2A">
              <w:rPr>
                <w:rFonts w:cs="B Nazanin" w:hint="cs"/>
                <w:rtl/>
                <w:lang w:bidi="fa-IR"/>
              </w:rPr>
              <w:t>در مقاله زیر</w:t>
            </w:r>
            <w:r w:rsidR="00FE245C" w:rsidRPr="006D3F2A">
              <w:rPr>
                <w:rFonts w:cs="B Nazanin" w:hint="cs"/>
                <w:rtl/>
                <w:lang w:bidi="fa-IR"/>
              </w:rPr>
              <w:t xml:space="preserve"> </w:t>
            </w:r>
            <w:r w:rsidR="00FE245C" w:rsidRPr="006D3F2A">
              <w:rPr>
                <w:rFonts w:cs="B Nazanin"/>
                <w:lang w:bidi="fa-IR"/>
              </w:rPr>
              <w:t>[3]</w:t>
            </w:r>
            <w:r w:rsidRPr="006D3F2A">
              <w:rPr>
                <w:rFonts w:cs="B Nazanin" w:hint="cs"/>
                <w:rtl/>
                <w:lang w:bidi="fa-IR"/>
              </w:rPr>
              <w:t xml:space="preserve"> م</w:t>
            </w:r>
            <w:r w:rsidRPr="006D3F2A">
              <w:rPr>
                <w:rFonts w:cs="B Nazanin"/>
                <w:rtl/>
                <w:lang w:bidi="ar-AE"/>
              </w:rPr>
              <w:t>دل محاسبه کشش 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نام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ک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وس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له</w:t>
            </w:r>
            <w:r w:rsidRPr="006D3F2A">
              <w:rPr>
                <w:rFonts w:cs="B Nazanin"/>
                <w:rtl/>
                <w:lang w:bidi="ar-AE"/>
              </w:rPr>
              <w:t xml:space="preserve"> نقل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ه</w:t>
            </w:r>
            <w:r w:rsidRPr="006D3F2A">
              <w:rPr>
                <w:rFonts w:cs="B Nazanin"/>
                <w:rtl/>
                <w:lang w:bidi="ar-AE"/>
              </w:rPr>
              <w:t xml:space="preserve"> راه آهن شهر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مورد تجز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ه</w:t>
            </w:r>
            <w:r w:rsidRPr="006D3F2A">
              <w:rPr>
                <w:rFonts w:cs="B Nazanin"/>
                <w:rtl/>
                <w:lang w:bidi="ar-AE"/>
              </w:rPr>
              <w:t xml:space="preserve"> و تحل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ل</w:t>
            </w:r>
            <w:r w:rsidRPr="006D3F2A">
              <w:rPr>
                <w:rFonts w:cs="B Nazanin"/>
                <w:rtl/>
                <w:lang w:bidi="ar-AE"/>
              </w:rPr>
              <w:t xml:space="preserve"> قرار گرفت</w:t>
            </w:r>
            <w:r w:rsidR="00FE245C" w:rsidRPr="006D3F2A">
              <w:rPr>
                <w:rFonts w:cs="B Nazanin" w:hint="cs"/>
                <w:rtl/>
                <w:lang w:bidi="ar-AE"/>
              </w:rPr>
              <w:t>ه است</w:t>
            </w:r>
            <w:r w:rsidRPr="006D3F2A">
              <w:rPr>
                <w:rFonts w:cs="B Nazanin"/>
                <w:rtl/>
                <w:lang w:bidi="ar-AE"/>
              </w:rPr>
              <w:t xml:space="preserve">. </w:t>
            </w:r>
          </w:p>
          <w:p w:rsidR="005E3D43" w:rsidRPr="006D3F2A" w:rsidRDefault="005E3D43" w:rsidP="00D05761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de-DE"/>
              </w:rPr>
              <w:t xml:space="preserve">3- Song, R. G., Yang, J., &amp; Fang, Y. (2012). </w:t>
            </w: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Research on modeling of dynamic traction characteristics and test system of urban rail vehicles. </w:t>
            </w:r>
            <w:r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the China railway society</w:t>
            </w: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34</w:t>
            </w: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(7), 36-42.</w:t>
            </w:r>
          </w:p>
          <w:p w:rsidR="00D05761" w:rsidRPr="006D3F2A" w:rsidRDefault="00D05761" w:rsidP="00D05761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D05761" w:rsidRPr="006D3F2A" w:rsidRDefault="00E37166" w:rsidP="00E37166">
            <w:pPr>
              <w:jc w:val="both"/>
              <w:rPr>
                <w:rFonts w:cs="B Nazanin"/>
                <w:lang w:bidi="ar-AE"/>
              </w:rPr>
            </w:pPr>
            <w:r w:rsidRPr="006D3F2A">
              <w:rPr>
                <w:rFonts w:cs="B Nazanin"/>
                <w:rtl/>
                <w:lang w:bidi="ar-AE"/>
              </w:rPr>
              <w:t xml:space="preserve">در </w:t>
            </w:r>
            <w:r w:rsidRPr="006D3F2A">
              <w:rPr>
                <w:rFonts w:cs="B Nazanin" w:hint="cs"/>
                <w:rtl/>
                <w:lang w:val="de-DE" w:bidi="ar-AE"/>
              </w:rPr>
              <w:t xml:space="preserve">مقاله </w:t>
            </w:r>
            <w:r w:rsidRPr="006D3F2A">
              <w:rPr>
                <w:rFonts w:cs="B Nazanin"/>
                <w:lang w:bidi="ar-AE"/>
              </w:rPr>
              <w:t>[4]</w:t>
            </w:r>
            <w:r w:rsidRPr="006D3F2A">
              <w:rPr>
                <w:rFonts w:cs="B Nazanin"/>
                <w:rtl/>
                <w:lang w:bidi="ar-AE"/>
              </w:rPr>
              <w:t xml:space="preserve"> س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ستم</w:t>
            </w:r>
            <w:r w:rsidRPr="006D3F2A">
              <w:rPr>
                <w:rFonts w:cs="B Nazanin"/>
                <w:rtl/>
                <w:lang w:bidi="ar-AE"/>
              </w:rPr>
              <w:t xml:space="preserve"> 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ترمز مانند ترمزها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سک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و آج، ترمزها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نام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ک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،</w:t>
            </w:r>
            <w:r w:rsidRPr="006D3F2A">
              <w:rPr>
                <w:rFonts w:cs="B Nazanin"/>
                <w:rtl/>
                <w:lang w:bidi="ar-AE"/>
              </w:rPr>
              <w:t xml:space="preserve"> ترمزها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آ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رود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نام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ک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،</w:t>
            </w:r>
            <w:r w:rsidRPr="006D3F2A">
              <w:rPr>
                <w:rFonts w:cs="B Nazanin"/>
                <w:rtl/>
                <w:lang w:bidi="ar-AE"/>
              </w:rPr>
              <w:t xml:space="preserve"> ترمزها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خلاء، ترمزها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الکتروپنومات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ک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بررس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شده است. س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ستم</w:t>
            </w:r>
            <w:r w:rsidRPr="006D3F2A">
              <w:rPr>
                <w:rFonts w:cs="B Nazanin"/>
                <w:rtl/>
                <w:lang w:bidi="ar-AE"/>
              </w:rPr>
              <w:t xml:space="preserve"> 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ترمز در دو گروه اصل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به عنوان ترمزها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وابسته به چسبندگ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و ترمزها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مستقل مورد بررس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قرار م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رند</w:t>
            </w:r>
            <w:r w:rsidRPr="006D3F2A">
              <w:rPr>
                <w:rFonts w:cs="B Nazanin"/>
                <w:rtl/>
                <w:lang w:bidi="ar-AE"/>
              </w:rPr>
              <w:t>. در 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ن</w:t>
            </w:r>
            <w:r w:rsidRPr="006D3F2A">
              <w:rPr>
                <w:rFonts w:cs="B Nazanin"/>
                <w:rtl/>
                <w:lang w:bidi="ar-AE"/>
              </w:rPr>
              <w:t xml:space="preserve"> زم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نه،</w:t>
            </w:r>
            <w:r w:rsidRPr="006D3F2A">
              <w:rPr>
                <w:rFonts w:cs="B Nazanin"/>
                <w:rtl/>
                <w:lang w:bidi="ar-AE"/>
              </w:rPr>
              <w:t xml:space="preserve"> مطالعات آنال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ز</w:t>
            </w:r>
            <w:r w:rsidRPr="006D3F2A">
              <w:rPr>
                <w:rFonts w:cs="B Nazanin"/>
                <w:rtl/>
                <w:lang w:bidi="ar-AE"/>
              </w:rPr>
              <w:t xml:space="preserve"> عدد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و تجرب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بر رو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تعاملات اجزا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/>
                <w:rtl/>
                <w:lang w:bidi="ar-AE"/>
              </w:rPr>
              <w:t xml:space="preserve"> س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ستم</w:t>
            </w:r>
            <w:r w:rsidRPr="006D3F2A">
              <w:rPr>
                <w:rFonts w:cs="B Nazanin"/>
                <w:rtl/>
                <w:lang w:bidi="ar-AE"/>
              </w:rPr>
              <w:t xml:space="preserve"> ترمز از جمله هندسه د</w:t>
            </w:r>
            <w:r w:rsidRPr="006D3F2A">
              <w:rPr>
                <w:rFonts w:cs="B Nazanin" w:hint="cs"/>
                <w:rtl/>
                <w:lang w:bidi="ar-AE"/>
              </w:rPr>
              <w:t>ی</w:t>
            </w:r>
            <w:r w:rsidRPr="006D3F2A">
              <w:rPr>
                <w:rFonts w:cs="B Nazanin" w:hint="eastAsia"/>
                <w:rtl/>
                <w:lang w:bidi="ar-AE"/>
              </w:rPr>
              <w:t>سک</w:t>
            </w:r>
            <w:r w:rsidRPr="006D3F2A">
              <w:rPr>
                <w:rFonts w:cs="B Nazanin"/>
                <w:rtl/>
                <w:lang w:bidi="ar-AE"/>
              </w:rPr>
              <w:t xml:space="preserve"> ترمز-لنت و خواص مواد در ن</w:t>
            </w:r>
            <w:r w:rsidRPr="006D3F2A">
              <w:rPr>
                <w:rFonts w:cs="B Nazanin" w:hint="eastAsia"/>
                <w:rtl/>
                <w:lang w:bidi="ar-AE"/>
              </w:rPr>
              <w:t>ظر</w:t>
            </w:r>
            <w:r w:rsidRPr="006D3F2A">
              <w:rPr>
                <w:rFonts w:cs="B Nazanin"/>
                <w:rtl/>
                <w:lang w:bidi="ar-AE"/>
              </w:rPr>
              <w:t xml:space="preserve"> گرفته شده است. </w:t>
            </w:r>
          </w:p>
          <w:p w:rsidR="00E37166" w:rsidRPr="006D3F2A" w:rsidRDefault="00E37166" w:rsidP="00D05761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</w:p>
          <w:p w:rsidR="00D05761" w:rsidRPr="006D3F2A" w:rsidRDefault="00D05761" w:rsidP="00D05761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4- Günay, M., Korkmaz, M. E., &amp; Özmen, R. (2020). An investigation on braking systems used in railway vehicles. </w:t>
            </w:r>
            <w:r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Engineering Science and Technology, an International Journal</w:t>
            </w: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23</w:t>
            </w: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421-431.</w:t>
            </w:r>
          </w:p>
          <w:p w:rsidR="009916E2" w:rsidRPr="006D3F2A" w:rsidRDefault="009916E2" w:rsidP="009916E2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  <w:lang w:val="de-DE" w:bidi="fa-IR"/>
              </w:rPr>
            </w:pPr>
          </w:p>
          <w:p w:rsidR="009916E2" w:rsidRPr="006D3F2A" w:rsidRDefault="009916E2" w:rsidP="009916E2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</w:p>
          <w:p w:rsidR="0072790E" w:rsidRPr="00E876F5" w:rsidRDefault="009916E2" w:rsidP="00E876F5">
            <w:pPr>
              <w:bidi w:val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  <w:lang w:bidi="fa-IR"/>
              </w:rPr>
            </w:pP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5- Zhang, T., Jin, T., Zhou, Z., Chen, Z., &amp; Wang, K. (2022). Dynamic modeling of a metro vehicle considering the motor–gearbox transmission system under traction conditions. </w:t>
            </w:r>
            <w:r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Mechanical Sciences</w:t>
            </w: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6D3F2A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13</w:t>
            </w:r>
            <w:r w:rsidRPr="006D3F2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603-617.</w:t>
            </w:r>
          </w:p>
        </w:tc>
      </w:tr>
      <w:tr w:rsidR="005972FA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1C08" w:rsidRPr="00A565CF" w:rsidRDefault="00551C08">
            <w:pPr>
              <w:rPr>
                <w:rFonts w:cs="B Nazanin"/>
                <w:b/>
                <w:bCs/>
                <w:color w:val="FF0000"/>
                <w:sz w:val="10"/>
                <w:szCs w:val="10"/>
                <w:rtl/>
                <w:lang w:bidi="ar-AE"/>
              </w:rPr>
            </w:pPr>
          </w:p>
        </w:tc>
      </w:tr>
    </w:tbl>
    <w:p w:rsidR="006763CF" w:rsidRDefault="006763CF"/>
    <w:tbl>
      <w:tblPr>
        <w:bidiVisual/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738"/>
      </w:tblGrid>
      <w:tr w:rsidR="005972FA" w:rsidRPr="00414255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72FA" w:rsidRPr="00414255" w:rsidRDefault="0016508F" w:rsidP="00791475">
            <w:pPr>
              <w:numPr>
                <w:ilvl w:val="0"/>
                <w:numId w:val="4"/>
              </w:numPr>
              <w:tabs>
                <w:tab w:val="num" w:pos="365"/>
              </w:tabs>
              <w:ind w:left="79" w:firstLine="0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  <w:lang w:bidi="ar-AE"/>
              </w:rPr>
              <w:t xml:space="preserve">جنبه هاي نوآوري و جديد بودن </w:t>
            </w:r>
            <w:r w:rsidRPr="004847C9">
              <w:rPr>
                <w:rFonts w:cs="B Nazanin" w:hint="cs"/>
                <w:b/>
                <w:bCs/>
                <w:rtl/>
              </w:rPr>
              <w:t>پروژه</w:t>
            </w:r>
            <w:r w:rsidRPr="00A565CF">
              <w:rPr>
                <w:rFonts w:cs="B Nazanin" w:hint="cs"/>
                <w:b/>
                <w:bCs/>
                <w:rtl/>
                <w:lang w:bidi="ar-AE"/>
              </w:rPr>
              <w:t>:</w:t>
            </w:r>
          </w:p>
        </w:tc>
      </w:tr>
      <w:tr w:rsidR="005972FA" w:rsidRPr="00A565CF" w:rsidTr="004F78D7">
        <w:trPr>
          <w:cantSplit/>
          <w:trHeight w:val="1612"/>
          <w:jc w:val="center"/>
        </w:trPr>
        <w:tc>
          <w:tcPr>
            <w:tcW w:w="9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FA" w:rsidRPr="00DE3023" w:rsidRDefault="001F359E" w:rsidP="00E9215F">
            <w:pPr>
              <w:ind w:left="360"/>
              <w:rPr>
                <w:rFonts w:cs="B Nazanin"/>
                <w:rtl/>
              </w:rPr>
            </w:pPr>
            <w:r w:rsidRPr="00DE3023">
              <w:rPr>
                <w:rFonts w:cs="B Nazanin" w:hint="cs"/>
                <w:rtl/>
              </w:rPr>
              <w:t>در پروژه حاضر</w:t>
            </w:r>
            <w:r w:rsidR="00C909A5">
              <w:rPr>
                <w:rFonts w:cs="B Nazanin" w:hint="cs"/>
                <w:rtl/>
              </w:rPr>
              <w:t xml:space="preserve"> برای اولین بار</w:t>
            </w:r>
            <w:r w:rsidRPr="00DE3023">
              <w:rPr>
                <w:rFonts w:cs="B Nazanin" w:hint="cs"/>
                <w:rtl/>
              </w:rPr>
              <w:t xml:space="preserve"> سعی بر آن است تا کلیه پارمترهای موثر بر نیروی کششی و ترمز قطار مترو در نظر گرفته شود</w:t>
            </w:r>
            <w:r w:rsidR="00E9215F" w:rsidRPr="00DE3023">
              <w:rPr>
                <w:rFonts w:cs="B Nazanin" w:hint="cs"/>
                <w:rtl/>
              </w:rPr>
              <w:t xml:space="preserve"> و امکان استخراج نیروهای جدید با تغییر پارامتر ها به راحتی امکان پذیر باشد. </w:t>
            </w:r>
            <w:r w:rsidR="00C909A5">
              <w:rPr>
                <w:rFonts w:cs="B Nazanin" w:hint="cs"/>
                <w:rtl/>
              </w:rPr>
              <w:t>مروری بر کارهای گذشته نشان</w:t>
            </w:r>
            <w:r w:rsidR="0043351A">
              <w:rPr>
                <w:rFonts w:cs="B Nazanin" w:hint="cs"/>
                <w:rtl/>
              </w:rPr>
              <w:t xml:space="preserve"> </w:t>
            </w:r>
            <w:r w:rsidR="00C909A5">
              <w:rPr>
                <w:rFonts w:cs="B Nazanin" w:hint="cs"/>
                <w:rtl/>
              </w:rPr>
              <w:t xml:space="preserve">می‌دهد که تاکنون تحلیل جامعی برای </w:t>
            </w:r>
            <w:r w:rsidR="0043351A">
              <w:rPr>
                <w:rFonts w:cs="B Nazanin" w:hint="cs"/>
                <w:rtl/>
              </w:rPr>
              <w:t>محاسبه نیروی کششی و ترمز قطار ارائه نشده است.</w:t>
            </w:r>
          </w:p>
          <w:p w:rsidR="009456D9" w:rsidRPr="00DE3023" w:rsidRDefault="009456D9" w:rsidP="009456D9">
            <w:pPr>
              <w:ind w:left="360"/>
              <w:rPr>
                <w:rFonts w:cs="B Nazanin"/>
                <w:rtl/>
              </w:rPr>
            </w:pPr>
            <w:r w:rsidRPr="00DE3023">
              <w:rPr>
                <w:rFonts w:cs="B Nazanin" w:hint="cs"/>
                <w:rtl/>
              </w:rPr>
              <w:t xml:space="preserve">بر اساس کد توسعه </w:t>
            </w:r>
            <w:r w:rsidR="00DE3023">
              <w:rPr>
                <w:rFonts w:cs="B Nazanin" w:hint="cs"/>
                <w:rtl/>
              </w:rPr>
              <w:t>یافته برای قطار 7 واگنه می توان</w:t>
            </w:r>
            <w:r w:rsidRPr="00DE3023">
              <w:rPr>
                <w:rFonts w:cs="B Nazanin" w:hint="cs"/>
                <w:rtl/>
              </w:rPr>
              <w:t xml:space="preserve"> با تغییر پارامتر ها، نیروی های کششی و ترمزی را محاسبه کرد ( پارامتر هایی</w:t>
            </w:r>
            <w:r w:rsidR="001B708A">
              <w:rPr>
                <w:rFonts w:cs="B Nazanin" w:hint="cs"/>
                <w:rtl/>
              </w:rPr>
              <w:t xml:space="preserve"> شامل تعداد مسافران</w:t>
            </w:r>
            <w:r w:rsidRPr="00DE3023">
              <w:rPr>
                <w:rFonts w:cs="B Nazanin" w:hint="cs"/>
                <w:rtl/>
              </w:rPr>
              <w:t xml:space="preserve"> در واگن ها، تعیین یک مسیر خاص و پارامتر های مسیر، شتاب ها و سرعت مورد نیاز)</w:t>
            </w:r>
          </w:p>
          <w:p w:rsidR="009456D9" w:rsidRPr="000023EC" w:rsidRDefault="009456D9" w:rsidP="00290D37">
            <w:pPr>
              <w:ind w:left="360"/>
              <w:rPr>
                <w:rFonts w:cs="B Nazanin"/>
                <w:color w:val="FF0000"/>
              </w:rPr>
            </w:pPr>
            <w:r w:rsidRPr="00DE3023">
              <w:rPr>
                <w:rFonts w:cs="B Nazanin" w:hint="cs"/>
                <w:rtl/>
              </w:rPr>
              <w:t>علاوه بر قطار 7 واگنه با تغییر پارامتر های اصلی امکان محاسبه نیروهای کششی و ترمزی برای چیدمان های مختلف قطار هایی که در آین</w:t>
            </w:r>
            <w:r w:rsidR="00290D37">
              <w:rPr>
                <w:rFonts w:cs="B Nazanin" w:hint="cs"/>
                <w:rtl/>
              </w:rPr>
              <w:t>د</w:t>
            </w:r>
            <w:r w:rsidRPr="00DE3023">
              <w:rPr>
                <w:rFonts w:cs="B Nazanin" w:hint="cs"/>
                <w:rtl/>
              </w:rPr>
              <w:t xml:space="preserve">ه ممکن است توسط گروه مپنا ریلی توسعه پیدا کند امکان پذیر </w:t>
            </w:r>
            <w:r w:rsidR="00290D37">
              <w:rPr>
                <w:rFonts w:cs="B Nazanin" w:hint="cs"/>
                <w:rtl/>
              </w:rPr>
              <w:t>خواهد بود</w:t>
            </w:r>
            <w:r w:rsidRPr="00DE3023">
              <w:rPr>
                <w:rFonts w:cs="B Nazanin" w:hint="cs"/>
                <w:rtl/>
              </w:rPr>
              <w:t>.</w:t>
            </w:r>
          </w:p>
        </w:tc>
      </w:tr>
      <w:tr w:rsidR="005972FA" w:rsidRPr="00A565CF" w:rsidTr="004F78D7">
        <w:trPr>
          <w:cantSplit/>
          <w:trHeight w:val="142"/>
          <w:jc w:val="center"/>
        </w:trPr>
        <w:tc>
          <w:tcPr>
            <w:tcW w:w="9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72FA" w:rsidRPr="006B7335" w:rsidRDefault="005972FA" w:rsidP="004C7A01">
            <w:pPr>
              <w:jc w:val="both"/>
              <w:rPr>
                <w:rFonts w:cs="B Nazanin"/>
                <w:b/>
                <w:bCs/>
                <w:sz w:val="10"/>
                <w:szCs w:val="10"/>
                <w:rtl/>
              </w:rPr>
            </w:pPr>
          </w:p>
        </w:tc>
      </w:tr>
    </w:tbl>
    <w:p w:rsidR="006B7335" w:rsidRDefault="006B7335"/>
    <w:tbl>
      <w:tblPr>
        <w:tblStyle w:val="TableGrid"/>
        <w:bidiVisual/>
        <w:tblW w:w="0" w:type="auto"/>
        <w:tblInd w:w="249" w:type="dxa"/>
        <w:tblLook w:val="04A0"/>
      </w:tblPr>
      <w:tblGrid>
        <w:gridCol w:w="9639"/>
      </w:tblGrid>
      <w:tr w:rsidR="00E53659" w:rsidTr="00E53659">
        <w:tc>
          <w:tcPr>
            <w:tcW w:w="9639" w:type="dxa"/>
            <w:tcBorders>
              <w:top w:val="nil"/>
              <w:left w:val="nil"/>
              <w:right w:val="nil"/>
            </w:tcBorders>
          </w:tcPr>
          <w:p w:rsidR="00E53659" w:rsidRPr="005A3EF7" w:rsidRDefault="00E53659" w:rsidP="001231E9">
            <w:pPr>
              <w:numPr>
                <w:ilvl w:val="0"/>
                <w:numId w:val="4"/>
              </w:numPr>
              <w:tabs>
                <w:tab w:val="num" w:pos="365"/>
              </w:tabs>
              <w:ind w:left="507" w:hanging="425"/>
              <w:jc w:val="both"/>
              <w:rPr>
                <w:rFonts w:cs="B Nazanin"/>
                <w:b/>
                <w:bCs/>
              </w:rPr>
            </w:pPr>
            <w:r w:rsidRPr="005A3EF7">
              <w:rPr>
                <w:rFonts w:cs="B Nazanin" w:hint="cs"/>
                <w:b/>
                <w:bCs/>
                <w:rtl/>
              </w:rPr>
              <w:lastRenderedPageBreak/>
              <w:t>توجیه اقتصادي (ارزی- ریالی) حاصل از اجراي پروژه:</w:t>
            </w:r>
          </w:p>
          <w:p w:rsidR="00E53659" w:rsidRPr="008B2D46" w:rsidRDefault="00E53659" w:rsidP="001231E9">
            <w:pPr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332454">
              <w:rPr>
                <w:rFonts w:cs="B Nazanin" w:hint="cs"/>
                <w:rtl/>
              </w:rPr>
              <w:t xml:space="preserve">توجیه اقتصادی باید به صورت مشروح و </w:t>
            </w:r>
            <w:r w:rsidRPr="000218F3">
              <w:rPr>
                <w:rFonts w:cs="B Nazanin" w:hint="cs"/>
                <w:rtl/>
              </w:rPr>
              <w:t>با استفاده از یکی از</w:t>
            </w:r>
            <w:r w:rsidRPr="000218F3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روش‌های </w:t>
            </w:r>
            <w:r w:rsidRPr="008409CD">
              <w:rPr>
                <w:rFonts w:cs="B Mitra"/>
                <w:sz w:val="22"/>
                <w:szCs w:val="22"/>
                <w:lang w:bidi="fa-IR"/>
              </w:rPr>
              <w:t>NPV</w:t>
            </w:r>
            <w:r w:rsidRPr="008409CD">
              <w:rPr>
                <w:rFonts w:cs="B Mitra" w:hint="cs"/>
                <w:rtl/>
                <w:lang w:bidi="fa-IR"/>
              </w:rPr>
              <w:t xml:space="preserve">، </w:t>
            </w:r>
            <w:r w:rsidRPr="008409CD">
              <w:rPr>
                <w:rFonts w:cs="B Mitra"/>
                <w:sz w:val="22"/>
                <w:szCs w:val="22"/>
                <w:lang w:bidi="fa-IR"/>
              </w:rPr>
              <w:t>Benefit-Cost</w:t>
            </w:r>
            <w:r w:rsidRPr="000218F3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0218F3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0218F3">
              <w:rPr>
                <w:rFonts w:cs="B Nazanin" w:hint="cs"/>
                <w:rtl/>
              </w:rPr>
              <w:t>زمان بازگشت سرمایه</w:t>
            </w:r>
            <w:r w:rsidRPr="000218F3">
              <w:rPr>
                <w:rFonts w:cs="B Mitra"/>
                <w:sz w:val="22"/>
                <w:szCs w:val="22"/>
                <w:lang w:bidi="fa-IR"/>
              </w:rPr>
              <w:t xml:space="preserve"> </w:t>
            </w:r>
            <w:r w:rsidRPr="000218F3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و </w:t>
            </w:r>
            <w:r w:rsidRPr="000218F3">
              <w:rPr>
                <w:rFonts w:cs="B Nazanin" w:hint="cs"/>
                <w:rtl/>
              </w:rPr>
              <w:t>...</w:t>
            </w:r>
            <w:r w:rsidRPr="001A63C0">
              <w:rPr>
                <w:rFonts w:cs="B Nazanin"/>
                <w:color w:val="FF0000"/>
                <w:rtl/>
              </w:rPr>
              <w:t xml:space="preserve"> </w:t>
            </w:r>
            <w:r w:rsidRPr="00332454">
              <w:rPr>
                <w:rFonts w:cs="B Mitra" w:hint="cs"/>
                <w:sz w:val="22"/>
                <w:szCs w:val="22"/>
                <w:rtl/>
                <w:lang w:bidi="fa-IR"/>
              </w:rPr>
              <w:t>به همراه محاسبات لازم</w:t>
            </w:r>
            <w:r w:rsidRPr="00332454">
              <w:rPr>
                <w:rFonts w:cs="B Nazanin" w:hint="cs"/>
                <w:rtl/>
              </w:rPr>
              <w:t xml:space="preserve"> آورده شود و در این خصوص باید مسائلی مانند میزان سرمایه</w:t>
            </w:r>
            <w:r w:rsidRPr="00332454">
              <w:rPr>
                <w:rFonts w:cs="B Nazanin"/>
                <w:rtl/>
              </w:rPr>
              <w:softHyphen/>
            </w:r>
            <w:r w:rsidRPr="00332454">
              <w:rPr>
                <w:rFonts w:cs="B Nazanin" w:hint="cs"/>
                <w:rtl/>
              </w:rPr>
              <w:t>گذاری اولیه، نیاز بازار، امکان رقابت با رقبا و ... مد نظر قرار گیرد.</w:t>
            </w:r>
          </w:p>
        </w:tc>
      </w:tr>
      <w:tr w:rsidR="00E53659" w:rsidTr="00E53659">
        <w:tc>
          <w:tcPr>
            <w:tcW w:w="9639" w:type="dxa"/>
          </w:tcPr>
          <w:p w:rsidR="00E53659" w:rsidRDefault="00E53659">
            <w:pPr>
              <w:rPr>
                <w:rtl/>
              </w:rPr>
            </w:pPr>
          </w:p>
          <w:p w:rsidR="00E53659" w:rsidRDefault="00E53659" w:rsidP="00F8643A">
            <w:pPr>
              <w:rPr>
                <w:rtl/>
              </w:rPr>
            </w:pPr>
          </w:p>
        </w:tc>
      </w:tr>
    </w:tbl>
    <w:p w:rsidR="00E53659" w:rsidRDefault="00E53659">
      <w:pPr>
        <w:rPr>
          <w:rtl/>
        </w:rPr>
      </w:pPr>
    </w:p>
    <w:p w:rsidR="00E53659" w:rsidRDefault="00E53659"/>
    <w:tbl>
      <w:tblPr>
        <w:bidiVisual/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738"/>
      </w:tblGrid>
      <w:tr w:rsidR="00E0795F" w:rsidRPr="00D92D43" w:rsidTr="004F78D7">
        <w:trPr>
          <w:cantSplit/>
          <w:trHeight w:val="374"/>
          <w:jc w:val="center"/>
        </w:trPr>
        <w:tc>
          <w:tcPr>
            <w:tcW w:w="9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09" w:rsidRPr="008B2D46" w:rsidRDefault="00736E09" w:rsidP="008F731F">
            <w:pPr>
              <w:numPr>
                <w:ilvl w:val="0"/>
                <w:numId w:val="4"/>
              </w:numPr>
              <w:tabs>
                <w:tab w:val="num" w:pos="365"/>
              </w:tabs>
              <w:ind w:left="365" w:hanging="283"/>
              <w:jc w:val="both"/>
              <w:rPr>
                <w:rFonts w:cs="B Nazanin"/>
                <w:b/>
                <w:bCs/>
                <w:rtl/>
              </w:rPr>
            </w:pPr>
            <w:r w:rsidRPr="008B2D46">
              <w:rPr>
                <w:rFonts w:cs="B Nazanin" w:hint="cs"/>
                <w:b/>
                <w:bCs/>
                <w:rtl/>
              </w:rPr>
              <w:t xml:space="preserve"> </w:t>
            </w:r>
            <w:r w:rsidR="0016508F" w:rsidRPr="008B2D46">
              <w:rPr>
                <w:rFonts w:cs="B Nazanin" w:hint="cs"/>
                <w:b/>
                <w:bCs/>
                <w:rtl/>
              </w:rPr>
              <w:t>اگر تعریف پروژه به علت الزام قراردادی (مانند درخواست مشتری و الزامات فنی یا زیست محیطی و ...) بوده است، ب</w:t>
            </w:r>
            <w:r w:rsidR="008F731F">
              <w:rPr>
                <w:rFonts w:cs="B Nazanin" w:hint="cs"/>
                <w:b/>
                <w:bCs/>
                <w:rtl/>
              </w:rPr>
              <w:t xml:space="preserve">ه </w:t>
            </w:r>
            <w:r w:rsidR="0016508F" w:rsidRPr="008B2D46">
              <w:rPr>
                <w:rFonts w:cs="B Nazanin" w:hint="cs"/>
                <w:b/>
                <w:bCs/>
                <w:rtl/>
              </w:rPr>
              <w:t>صورت مشروح توضیح دهید.</w:t>
            </w:r>
          </w:p>
        </w:tc>
      </w:tr>
      <w:tr w:rsidR="00E0795F" w:rsidRPr="00A565CF" w:rsidTr="004F78D7">
        <w:trPr>
          <w:cantSplit/>
          <w:trHeight w:val="374"/>
          <w:jc w:val="center"/>
        </w:trPr>
        <w:tc>
          <w:tcPr>
            <w:tcW w:w="9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816" w:rsidRDefault="00597816" w:rsidP="00DE5274">
            <w:pPr>
              <w:rPr>
                <w:rFonts w:cs="B Nazanin"/>
                <w:rtl/>
                <w:lang w:bidi="ar-AE"/>
              </w:rPr>
            </w:pPr>
            <w:r w:rsidRPr="00597816">
              <w:rPr>
                <w:rFonts w:cs="B Nazanin" w:hint="cs"/>
                <w:rtl/>
                <w:lang w:bidi="ar-AE"/>
              </w:rPr>
              <w:t>تعریف این پرژه در راستای تحقق تبصره 2-1 از ماده 4 تفاهم‌نامه همکاری باشگاه پژوهشگران جوان و نخبگان دانشگاه آزاد اسلامی با شرکت حمل و نقل ریلی مپنا به شماره 2300/364 مورخ 29/09/1401 است که طرفین در خصوص ضرورت اجرای آن اتفاق نظر دارند.</w:t>
            </w:r>
          </w:p>
          <w:p w:rsidR="0072790E" w:rsidRPr="0089163C" w:rsidRDefault="00597816" w:rsidP="00597816">
            <w:pPr>
              <w:rPr>
                <w:rFonts w:cs="B Nazanin"/>
                <w:rtl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 xml:space="preserve">در ضمن </w:t>
            </w:r>
            <w:r w:rsidR="000A23C1" w:rsidRPr="0089163C">
              <w:rPr>
                <w:rFonts w:cs="B Nazanin" w:hint="cs"/>
                <w:rtl/>
                <w:lang w:bidi="ar-AE"/>
              </w:rPr>
              <w:t>تعريف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اين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پروژه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در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راستای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تحقق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بند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1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از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اولويتهای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پژوهشی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مندرج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در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پيوست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تفاهمنامۀ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همکاری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گروه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حمل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و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نقل</w:t>
            </w:r>
            <w:r w:rsidR="00DD0F2D">
              <w:rPr>
                <w:rFonts w:cs="B Nazanin" w:hint="cs"/>
                <w:rtl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ريلی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مپنا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و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باشگاه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پژوهشگران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جوان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و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نخبگان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دانشگاه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آزاد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اسلامی</w:t>
            </w:r>
            <w:r w:rsidR="000A23C1" w:rsidRPr="0089163C">
              <w:rPr>
                <w:rFonts w:cs="B Nazanin"/>
                <w:lang w:bidi="ar-AE"/>
              </w:rPr>
              <w:t xml:space="preserve"> </w:t>
            </w:r>
            <w:r w:rsidR="000A23C1" w:rsidRPr="0089163C">
              <w:rPr>
                <w:rFonts w:cs="B Nazanin" w:hint="cs"/>
                <w:rtl/>
                <w:lang w:bidi="ar-AE"/>
              </w:rPr>
              <w:t>است.</w:t>
            </w:r>
          </w:p>
        </w:tc>
      </w:tr>
      <w:tr w:rsidR="00E0795F" w:rsidRPr="00A565CF" w:rsidTr="004F78D7">
        <w:trPr>
          <w:cantSplit/>
          <w:trHeight w:val="90"/>
          <w:jc w:val="center"/>
        </w:trPr>
        <w:tc>
          <w:tcPr>
            <w:tcW w:w="9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2E09" w:rsidRPr="00A565CF" w:rsidRDefault="00162E09" w:rsidP="00D9136B">
            <w:pPr>
              <w:rPr>
                <w:rFonts w:cs="B Nazanin"/>
                <w:b/>
                <w:bCs/>
                <w:sz w:val="10"/>
                <w:szCs w:val="10"/>
                <w:rtl/>
                <w:lang w:bidi="ar-AE"/>
              </w:rPr>
            </w:pPr>
          </w:p>
        </w:tc>
      </w:tr>
    </w:tbl>
    <w:p w:rsidR="006763CF" w:rsidRDefault="006763CF"/>
    <w:tbl>
      <w:tblPr>
        <w:bidiVisual/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738"/>
      </w:tblGrid>
      <w:tr w:rsidR="00E0795F" w:rsidRPr="00A565CF" w:rsidTr="004F78D7">
        <w:trPr>
          <w:cantSplit/>
          <w:trHeight w:val="374"/>
          <w:jc w:val="center"/>
        </w:trPr>
        <w:tc>
          <w:tcPr>
            <w:tcW w:w="9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E09" w:rsidRPr="00A565CF" w:rsidRDefault="00162E09" w:rsidP="008F731F">
            <w:pPr>
              <w:numPr>
                <w:ilvl w:val="0"/>
                <w:numId w:val="4"/>
              </w:numPr>
              <w:tabs>
                <w:tab w:val="num" w:pos="365"/>
              </w:tabs>
              <w:ind w:left="365" w:hanging="283"/>
              <w:jc w:val="both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  <w:lang w:bidi="ar-AE"/>
              </w:rPr>
              <w:t xml:space="preserve"> </w:t>
            </w:r>
            <w:r w:rsidR="0016508F" w:rsidRPr="00D92D43">
              <w:rPr>
                <w:rFonts w:cs="B Nazanin" w:hint="cs"/>
                <w:b/>
                <w:bCs/>
                <w:rtl/>
              </w:rPr>
              <w:t>اگر انجام این پروژه ایجاد مزیت رقابتی یا افزایش شهرت تجاری می کند و یا موجب جلب رضایت بیشتر مشتری (افزایش کیفیت)</w:t>
            </w:r>
            <w:r w:rsidR="0016508F" w:rsidRPr="008B2D46">
              <w:rPr>
                <w:rFonts w:cs="B Nazanin" w:hint="cs"/>
                <w:b/>
                <w:bCs/>
                <w:rtl/>
              </w:rPr>
              <w:t xml:space="preserve"> می شود،  به صورت مشروح توضیح دهید.</w:t>
            </w:r>
          </w:p>
        </w:tc>
      </w:tr>
      <w:tr w:rsidR="00E0795F" w:rsidRPr="00A565CF" w:rsidTr="004F78D7">
        <w:trPr>
          <w:cantSplit/>
          <w:trHeight w:val="374"/>
          <w:jc w:val="center"/>
        </w:trPr>
        <w:tc>
          <w:tcPr>
            <w:tcW w:w="9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90E" w:rsidRPr="00BE486F" w:rsidRDefault="00F6197E" w:rsidP="00BE486F">
            <w:pPr>
              <w:rPr>
                <w:rFonts w:cs="B Nazanin"/>
                <w:rtl/>
                <w:lang w:bidi="ar-AE"/>
              </w:rPr>
            </w:pPr>
            <w:r w:rsidRPr="007E42B0">
              <w:rPr>
                <w:rFonts w:cs="B Nazanin" w:hint="cs"/>
                <w:rtl/>
                <w:lang w:bidi="ar-AE"/>
              </w:rPr>
              <w:t xml:space="preserve">با توجه به این که خروجی این طرح تحقیقاتی می‌تواند منجر به بهینه سازی سیستم انتقال قدرت و ترمز قطار گردد، لذا </w:t>
            </w:r>
            <w:r w:rsidR="002F20B9">
              <w:rPr>
                <w:rFonts w:cs="B Nazanin" w:hint="cs"/>
                <w:rtl/>
                <w:lang w:bidi="ar-AE"/>
              </w:rPr>
              <w:t>بهر</w:t>
            </w:r>
            <w:r w:rsidR="001926AF">
              <w:rPr>
                <w:rFonts w:cs="B Nazanin" w:hint="cs"/>
                <w:rtl/>
                <w:lang w:bidi="ar-AE"/>
              </w:rPr>
              <w:t>ه</w:t>
            </w:r>
            <w:r w:rsidR="002F20B9">
              <w:rPr>
                <w:rFonts w:cs="B Nazanin" w:hint="cs"/>
                <w:rtl/>
                <w:lang w:bidi="ar-AE"/>
              </w:rPr>
              <w:t xml:space="preserve"> برداری از آن</w:t>
            </w:r>
            <w:r w:rsidRPr="007E42B0">
              <w:rPr>
                <w:rFonts w:cs="B Nazanin" w:hint="cs"/>
                <w:rtl/>
                <w:lang w:bidi="ar-AE"/>
              </w:rPr>
              <w:t xml:space="preserve"> مزیت رقابتی در مقایسه با دیگر رقبا </w:t>
            </w:r>
            <w:r w:rsidR="002F20B9">
              <w:rPr>
                <w:rFonts w:cs="B Nazanin" w:hint="cs"/>
                <w:rtl/>
                <w:lang w:bidi="ar-AE"/>
              </w:rPr>
              <w:t>ایجاد می کند</w:t>
            </w:r>
            <w:r w:rsidRPr="007E42B0">
              <w:rPr>
                <w:rFonts w:cs="B Nazanin" w:hint="cs"/>
                <w:rtl/>
                <w:lang w:bidi="ar-AE"/>
              </w:rPr>
              <w:t>.</w:t>
            </w:r>
            <w:r w:rsidR="004D5CE6" w:rsidRPr="007E42B0">
              <w:rPr>
                <w:rFonts w:cs="B Nazanin" w:hint="cs"/>
                <w:rtl/>
                <w:lang w:bidi="ar-AE"/>
              </w:rPr>
              <w:t xml:space="preserve"> همچنین تحلیل دینامیکی انجام شده می‌تواند به عنوان بستری برای سایر محصولات مشابه قرار گیرد که زمان رسیدن به نتیجه مطلوب را برای سایر محصولات </w:t>
            </w:r>
            <w:r w:rsidR="00057619">
              <w:rPr>
                <w:rFonts w:cs="B Nazanin" w:hint="cs"/>
                <w:rtl/>
                <w:lang w:bidi="ar-AE"/>
              </w:rPr>
              <w:t xml:space="preserve">قبل از انجام هزینه های گزاف برای ساخت و تامین </w:t>
            </w:r>
            <w:r w:rsidR="004D5CE6" w:rsidRPr="007E42B0">
              <w:rPr>
                <w:rFonts w:cs="B Nazanin" w:hint="cs"/>
                <w:rtl/>
                <w:lang w:bidi="ar-AE"/>
              </w:rPr>
              <w:t>به طور قابل ملاحظه‌ای کاهش می‌دهد.</w:t>
            </w:r>
          </w:p>
        </w:tc>
      </w:tr>
      <w:tr w:rsidR="00E0795F" w:rsidRPr="00A565CF" w:rsidTr="004F78D7">
        <w:trPr>
          <w:cantSplit/>
          <w:trHeight w:val="132"/>
          <w:jc w:val="center"/>
        </w:trPr>
        <w:tc>
          <w:tcPr>
            <w:tcW w:w="9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2E09" w:rsidRPr="00A565CF" w:rsidRDefault="00162E09" w:rsidP="0055350C">
            <w:pPr>
              <w:rPr>
                <w:rFonts w:cs="B Nazanin"/>
                <w:b/>
                <w:bCs/>
                <w:sz w:val="10"/>
                <w:szCs w:val="10"/>
                <w:rtl/>
                <w:lang w:bidi="ar-AE"/>
              </w:rPr>
            </w:pPr>
          </w:p>
        </w:tc>
      </w:tr>
    </w:tbl>
    <w:p w:rsidR="006763CF" w:rsidRDefault="006763CF"/>
    <w:tbl>
      <w:tblPr>
        <w:bidiVisual/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738"/>
      </w:tblGrid>
      <w:tr w:rsidR="00E0795F" w:rsidRPr="00A565CF" w:rsidTr="004F78D7">
        <w:trPr>
          <w:cantSplit/>
          <w:trHeight w:val="374"/>
          <w:jc w:val="center"/>
        </w:trPr>
        <w:tc>
          <w:tcPr>
            <w:tcW w:w="9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E09" w:rsidRDefault="007E0E1C" w:rsidP="008409CD">
            <w:pPr>
              <w:numPr>
                <w:ilvl w:val="0"/>
                <w:numId w:val="4"/>
              </w:numPr>
              <w:tabs>
                <w:tab w:val="num" w:pos="365"/>
              </w:tabs>
              <w:ind w:left="507" w:hanging="425"/>
              <w:jc w:val="both"/>
              <w:rPr>
                <w:rFonts w:cs="B Nazanin"/>
                <w:b/>
                <w:bCs/>
                <w:lang w:bidi="ar-AE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162E09" w:rsidRPr="00A565CF">
              <w:rPr>
                <w:rFonts w:cs="B Nazanin" w:hint="cs"/>
                <w:b/>
                <w:bCs/>
                <w:rtl/>
              </w:rPr>
              <w:t>روش تحقيق</w:t>
            </w:r>
            <w:r w:rsidR="00162E09" w:rsidRPr="00A565CF">
              <w:rPr>
                <w:rFonts w:cs="B Nazanin" w:hint="cs"/>
                <w:b/>
                <w:bCs/>
                <w:rtl/>
                <w:lang w:bidi="ar-AE"/>
              </w:rPr>
              <w:t>(متدولوژي)</w:t>
            </w:r>
            <w:r w:rsidR="00162E09" w:rsidRPr="00A565CF">
              <w:rPr>
                <w:rFonts w:cs="B Nazanin" w:hint="cs"/>
                <w:b/>
                <w:bCs/>
                <w:rtl/>
              </w:rPr>
              <w:t>:</w:t>
            </w:r>
            <w:r w:rsidR="00162E09" w:rsidRPr="00A565CF">
              <w:rPr>
                <w:rFonts w:cs="B Nazanin" w:hint="cs"/>
                <w:b/>
                <w:bCs/>
                <w:color w:val="FF0000"/>
                <w:rtl/>
              </w:rPr>
              <w:t xml:space="preserve"> </w:t>
            </w:r>
          </w:p>
          <w:p w:rsidR="001E676D" w:rsidRPr="00A565CF" w:rsidRDefault="001E676D" w:rsidP="00A12D56">
            <w:pPr>
              <w:ind w:left="82"/>
              <w:jc w:val="both"/>
              <w:rPr>
                <w:rFonts w:cs="B Nazanin"/>
                <w:b/>
                <w:bCs/>
                <w:rtl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 xml:space="preserve">روش تحقیق برای اجرای پروژه باید با ساختار شکست کار </w:t>
            </w:r>
            <w:r>
              <w:rPr>
                <w:rFonts w:cs="B Nazanin"/>
                <w:lang w:bidi="ar-AE"/>
              </w:rPr>
              <w:t>(</w:t>
            </w:r>
            <w:r w:rsidRPr="008409CD">
              <w:rPr>
                <w:rFonts w:cs="B Nazanin"/>
                <w:sz w:val="22"/>
                <w:szCs w:val="22"/>
                <w:lang w:bidi="ar-AE"/>
              </w:rPr>
              <w:t>WBS</w:t>
            </w:r>
            <w:r>
              <w:rPr>
                <w:rFonts w:cs="B Nazanin"/>
                <w:lang w:bidi="ar-AE"/>
              </w:rPr>
              <w:t>)</w:t>
            </w:r>
            <w:r>
              <w:rPr>
                <w:rFonts w:cs="B Nazanin" w:hint="cs"/>
                <w:rtl/>
                <w:lang w:bidi="fa-IR"/>
              </w:rPr>
              <w:t xml:space="preserve"> در جدول </w:t>
            </w:r>
            <w:r w:rsidR="008D1DB3">
              <w:rPr>
                <w:rFonts w:cs="B Nazanin" w:hint="cs"/>
                <w:rtl/>
                <w:lang w:bidi="fa-IR"/>
              </w:rPr>
              <w:t>28</w:t>
            </w:r>
            <w:r>
              <w:rPr>
                <w:rFonts w:cs="B Nazanin" w:hint="cs"/>
                <w:rtl/>
                <w:lang w:bidi="fa-IR"/>
              </w:rPr>
              <w:t>-1 هم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خوا</w:t>
            </w:r>
            <w:r w:rsidR="00A12D56">
              <w:rPr>
                <w:rFonts w:cs="B Nazanin" w:hint="cs"/>
                <w:rtl/>
                <w:lang w:bidi="fa-IR"/>
              </w:rPr>
              <w:t>ن</w:t>
            </w:r>
            <w:r>
              <w:rPr>
                <w:rFonts w:cs="B Nazanin" w:hint="cs"/>
                <w:rtl/>
                <w:lang w:bidi="fa-IR"/>
              </w:rPr>
              <w:t>ی داشته باشد.</w:t>
            </w:r>
          </w:p>
        </w:tc>
      </w:tr>
      <w:tr w:rsidR="00E0795F" w:rsidRPr="00A565CF" w:rsidTr="004F78D7">
        <w:trPr>
          <w:cantSplit/>
          <w:trHeight w:val="2162"/>
          <w:jc w:val="center"/>
        </w:trPr>
        <w:tc>
          <w:tcPr>
            <w:tcW w:w="9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E09" w:rsidRPr="00A565CF" w:rsidRDefault="00162E09">
            <w:pPr>
              <w:rPr>
                <w:rFonts w:cs="B Nazanin"/>
                <w:rtl/>
                <w:lang w:bidi="ar-AE"/>
              </w:rPr>
            </w:pPr>
          </w:p>
          <w:p w:rsidR="004D164F" w:rsidRPr="00CF661F" w:rsidRDefault="004D164F" w:rsidP="006A0B6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B Nazanin"/>
              </w:rPr>
            </w:pPr>
            <w:r w:rsidRPr="000021F1">
              <w:rPr>
                <w:rFonts w:cs="B Nazanin" w:hint="cs"/>
                <w:rtl/>
              </w:rPr>
              <w:t>اخذ</w:t>
            </w:r>
            <w:r w:rsidR="00204704" w:rsidRPr="000021F1">
              <w:rPr>
                <w:rFonts w:cs="B Nazanin" w:hint="cs"/>
                <w:rtl/>
              </w:rPr>
              <w:t xml:space="preserve"> اطلاعات اولیه شامل</w:t>
            </w:r>
            <w:r w:rsidR="00204704" w:rsidRPr="000021F1">
              <w:rPr>
                <w:rFonts w:cs="B Nazanin"/>
              </w:rPr>
              <w:t xml:space="preserve"> :</w:t>
            </w:r>
            <w:r w:rsidR="00D53050" w:rsidRPr="000021F1">
              <w:rPr>
                <w:rFonts w:cs="B Nazanin" w:hint="cs"/>
                <w:rtl/>
              </w:rPr>
              <w:t>فرضیات و اطلاعات مورد نیاز اعم از جنس، شرا</w:t>
            </w:r>
            <w:r w:rsidR="0022031F" w:rsidRPr="000021F1">
              <w:rPr>
                <w:rFonts w:cs="B Nazanin" w:hint="cs"/>
                <w:rtl/>
              </w:rPr>
              <w:t>یط کاری، الزامات شبیه سازی،</w:t>
            </w:r>
            <w:r w:rsidR="00204704" w:rsidRPr="000021F1">
              <w:rPr>
                <w:rFonts w:cs="B Nazanin" w:hint="cs"/>
                <w:rtl/>
              </w:rPr>
              <w:t xml:space="preserve"> </w:t>
            </w:r>
            <w:r w:rsidR="005C538D" w:rsidRPr="000021F1">
              <w:rPr>
                <w:rFonts w:cs="B Nazanin" w:hint="cs"/>
                <w:rtl/>
                <w:lang w:bidi="fa-IR"/>
              </w:rPr>
              <w:t xml:space="preserve">مدل سه بعدی </w:t>
            </w:r>
            <w:r w:rsidR="005C538D" w:rsidRPr="00CF661F">
              <w:rPr>
                <w:rFonts w:cs="B Nazanin" w:hint="cs"/>
                <w:rtl/>
                <w:lang w:bidi="fa-IR"/>
              </w:rPr>
              <w:t>قطار</w:t>
            </w:r>
            <w:r w:rsidR="0022031F" w:rsidRPr="00CF661F">
              <w:rPr>
                <w:rFonts w:cs="B Nazanin" w:hint="cs"/>
                <w:rtl/>
                <w:lang w:bidi="fa-IR"/>
              </w:rPr>
              <w:t xml:space="preserve">، </w:t>
            </w:r>
            <w:r w:rsidR="0022031F" w:rsidRPr="00CF661F">
              <w:rPr>
                <w:rFonts w:ascii="Helvetica" w:hAnsi="Helvetica" w:cs="B Nazanin"/>
                <w:rtl/>
              </w:rPr>
              <w:t>مشخصات فنی تک تک واگنها (شامل ابعاد و وزنها و</w:t>
            </w:r>
            <w:r w:rsidR="003731CD" w:rsidRPr="00CF661F">
              <w:rPr>
                <w:rFonts w:ascii="Helvetica" w:hAnsi="Helvetica" w:cs="B Nazanin"/>
                <w:rtl/>
              </w:rPr>
              <w:t xml:space="preserve"> منحنی کشش و ترمز </w:t>
            </w:r>
            <w:r w:rsidR="00C83281" w:rsidRPr="00CF661F">
              <w:rPr>
                <w:rFonts w:ascii="Helvetica" w:hAnsi="Helvetica" w:cs="B Nazanin" w:hint="cs"/>
                <w:rtl/>
              </w:rPr>
              <w:t>یک یا چند نمونه موجود</w:t>
            </w:r>
            <w:r w:rsidR="003731CD" w:rsidRPr="00CF661F">
              <w:rPr>
                <w:rFonts w:ascii="Helvetica" w:hAnsi="Helvetica" w:cs="B Nazanin"/>
                <w:rtl/>
              </w:rPr>
              <w:t xml:space="preserve"> و . . </w:t>
            </w:r>
            <w:r w:rsidR="00C83281" w:rsidRPr="00CF661F">
              <w:rPr>
                <w:rFonts w:ascii="Helvetica" w:hAnsi="Helvetica" w:cs="B Nazanin" w:hint="cs"/>
                <w:rtl/>
              </w:rPr>
              <w:t>)</w:t>
            </w:r>
            <w:r w:rsidR="0022031F" w:rsidRPr="00CF661F">
              <w:rPr>
                <w:rFonts w:ascii="Helvetica" w:hAnsi="Helvetica" w:cs="B Nazanin"/>
                <w:rtl/>
              </w:rPr>
              <w:t xml:space="preserve"> و کل قطار و تعداد واگنها</w:t>
            </w:r>
            <w:r w:rsidR="000021F1" w:rsidRPr="00CF661F">
              <w:rPr>
                <w:rFonts w:ascii="Helvetica" w:hAnsi="Helvetica" w:cs="B Nazanin" w:hint="cs"/>
                <w:rtl/>
              </w:rPr>
              <w:t xml:space="preserve">، </w:t>
            </w:r>
            <w:r w:rsidR="000021F1" w:rsidRPr="00CF661F">
              <w:rPr>
                <w:rFonts w:ascii="Helvetica" w:hAnsi="Helvetica" w:cs="B Nazanin"/>
                <w:rtl/>
              </w:rPr>
              <w:t xml:space="preserve">مشخصات مسیر (موقعیت ایستگاه ها، شیب، فراز، قوس و . . . ) </w:t>
            </w:r>
            <w:r w:rsidR="000021F1" w:rsidRPr="00CF661F">
              <w:rPr>
                <w:rFonts w:ascii="Helvetica" w:hAnsi="Helvetica" w:cs="B Nazanin" w:hint="cs"/>
                <w:rtl/>
              </w:rPr>
              <w:t>طبق نظر کارفرما برای یک مسیر مشخص</w:t>
            </w:r>
            <w:r w:rsidR="00F82448" w:rsidRPr="00CF661F">
              <w:rPr>
                <w:rFonts w:ascii="Helvetica" w:hAnsi="Helvetica" w:cs="B Nazanin" w:hint="cs"/>
                <w:rtl/>
              </w:rPr>
              <w:t xml:space="preserve">، </w:t>
            </w:r>
            <w:r w:rsidR="00F82448" w:rsidRPr="00CF661F">
              <w:rPr>
                <w:rFonts w:ascii="Helvetica" w:hAnsi="Helvetica" w:cs="B Nazanin"/>
                <w:rtl/>
              </w:rPr>
              <w:t>محدودیت</w:t>
            </w:r>
            <w:r w:rsidR="006A0B63" w:rsidRPr="00CF661F">
              <w:rPr>
                <w:rFonts w:ascii="Helvetica" w:hAnsi="Helvetica" w:cs="B Nazanin" w:hint="cs"/>
                <w:rtl/>
              </w:rPr>
              <w:t>‌</w:t>
            </w:r>
            <w:r w:rsidR="00F82448" w:rsidRPr="00CF661F">
              <w:rPr>
                <w:rFonts w:ascii="Helvetica" w:hAnsi="Helvetica" w:cs="B Nazanin"/>
                <w:rtl/>
              </w:rPr>
              <w:t>های حرکت قطار</w:t>
            </w:r>
            <w:r w:rsidR="00F82448" w:rsidRPr="00CF661F">
              <w:rPr>
                <w:rFonts w:ascii="Helvetica" w:hAnsi="Helvetica" w:cs="B Nazanin" w:hint="cs"/>
                <w:rtl/>
              </w:rPr>
              <w:t xml:space="preserve"> </w:t>
            </w:r>
            <w:r w:rsidR="00292CF4" w:rsidRPr="00CF661F">
              <w:rPr>
                <w:rFonts w:ascii="Helvetica" w:hAnsi="Helvetica" w:cs="B Nazanin" w:hint="cs"/>
                <w:rtl/>
              </w:rPr>
              <w:t xml:space="preserve">شامل </w:t>
            </w:r>
            <w:r w:rsidR="00F82448" w:rsidRPr="00CF661F">
              <w:rPr>
                <w:rFonts w:ascii="Helvetica" w:hAnsi="Helvetica" w:cs="B Nazanin"/>
                <w:rtl/>
              </w:rPr>
              <w:t>محدودیت سرعت</w:t>
            </w:r>
            <w:r w:rsidR="00292CF4" w:rsidRPr="00CF661F">
              <w:rPr>
                <w:rFonts w:ascii="Helvetica" w:hAnsi="Helvetica" w:cs="B Nazanin" w:hint="cs"/>
                <w:rtl/>
              </w:rPr>
              <w:t>‌</w:t>
            </w:r>
            <w:r w:rsidR="00F82448" w:rsidRPr="00CF661F">
              <w:rPr>
                <w:rFonts w:ascii="Helvetica" w:hAnsi="Helvetica" w:cs="B Nazanin"/>
                <w:rtl/>
              </w:rPr>
              <w:t>ها</w:t>
            </w:r>
            <w:r w:rsidR="00292CF4" w:rsidRPr="00CF661F">
              <w:rPr>
                <w:rFonts w:ascii="Helvetica" w:hAnsi="Helvetica" w:cs="B Nazanin"/>
                <w:rtl/>
              </w:rPr>
              <w:t>، محدودیت شتاب</w:t>
            </w:r>
            <w:r w:rsidR="00292CF4" w:rsidRPr="00CF661F">
              <w:rPr>
                <w:rFonts w:ascii="Helvetica" w:hAnsi="Helvetica" w:cs="B Nazanin" w:hint="cs"/>
                <w:rtl/>
              </w:rPr>
              <w:t>‌</w:t>
            </w:r>
            <w:r w:rsidR="00F82448" w:rsidRPr="00CF661F">
              <w:rPr>
                <w:rFonts w:ascii="Helvetica" w:hAnsi="Helvetica" w:cs="B Nazanin"/>
                <w:rtl/>
              </w:rPr>
              <w:t>ها، محدودیت قدرتی که برای قطار تامین می</w:t>
            </w:r>
            <w:r w:rsidR="00292CF4" w:rsidRPr="00CF661F">
              <w:rPr>
                <w:rFonts w:ascii="Helvetica" w:hAnsi="Helvetica" w:cs="B Nazanin" w:hint="cs"/>
                <w:rtl/>
              </w:rPr>
              <w:t>‌</w:t>
            </w:r>
            <w:r w:rsidR="00F82448" w:rsidRPr="00CF661F">
              <w:rPr>
                <w:rFonts w:ascii="Helvetica" w:hAnsi="Helvetica" w:cs="B Nazanin"/>
                <w:rtl/>
              </w:rPr>
              <w:t>شود</w:t>
            </w:r>
            <w:r w:rsidR="00292CF4" w:rsidRPr="00CF661F">
              <w:rPr>
                <w:rFonts w:ascii="Helvetica" w:hAnsi="Helvetica" w:cs="B Nazanin"/>
                <w:rtl/>
              </w:rPr>
              <w:t>، حداکثر مجاز قوس</w:t>
            </w:r>
            <w:r w:rsidR="00292CF4" w:rsidRPr="00CF661F">
              <w:rPr>
                <w:rFonts w:ascii="Helvetica" w:hAnsi="Helvetica" w:cs="B Nazanin" w:hint="cs"/>
                <w:rtl/>
              </w:rPr>
              <w:t>‌</w:t>
            </w:r>
            <w:r w:rsidR="00F82448" w:rsidRPr="00CF661F">
              <w:rPr>
                <w:rFonts w:ascii="Helvetica" w:hAnsi="Helvetica" w:cs="B Nazanin"/>
                <w:rtl/>
              </w:rPr>
              <w:t>ها، دماهای کارکرد، ظرفیت حمل مسافر، هد</w:t>
            </w:r>
            <w:r w:rsidR="003731CD" w:rsidRPr="00CF661F">
              <w:rPr>
                <w:rFonts w:ascii="Helvetica" w:hAnsi="Helvetica" w:cs="B Nazanin" w:hint="cs"/>
                <w:rtl/>
              </w:rPr>
              <w:t xml:space="preserve"> </w:t>
            </w:r>
            <w:r w:rsidR="00F82448" w:rsidRPr="00CF661F">
              <w:rPr>
                <w:rFonts w:ascii="Helvetica" w:hAnsi="Helvetica" w:cs="B Nazanin"/>
                <w:rtl/>
              </w:rPr>
              <w:t>وی</w:t>
            </w:r>
            <w:r w:rsidR="00C83281" w:rsidRPr="00CF661F">
              <w:rPr>
                <w:rFonts w:ascii="Helvetica" w:hAnsi="Helvetica" w:cs="B Nazanin" w:hint="cs"/>
                <w:rtl/>
              </w:rPr>
              <w:t xml:space="preserve"> و </w:t>
            </w:r>
            <w:r w:rsidR="006A0B63" w:rsidRPr="00CF661F">
              <w:rPr>
                <w:rFonts w:ascii="Helvetica" w:hAnsi="Helvetica" w:cs="B Nazanin"/>
                <w:rtl/>
              </w:rPr>
              <w:t xml:space="preserve"> . . . </w:t>
            </w:r>
            <w:r w:rsidR="00F82448" w:rsidRPr="00CF661F">
              <w:rPr>
                <w:rFonts w:ascii="Helvetica" w:hAnsi="Helvetica" w:cs="B Nazanin"/>
                <w:rtl/>
              </w:rPr>
              <w:t xml:space="preserve"> </w:t>
            </w:r>
          </w:p>
          <w:p w:rsidR="00611271" w:rsidRPr="00CF661F" w:rsidRDefault="00611271" w:rsidP="0061127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B Nazanin"/>
              </w:rPr>
            </w:pPr>
            <w:r w:rsidRPr="00CF661F">
              <w:rPr>
                <w:rFonts w:ascii="Helvetica" w:hAnsi="Helvetica" w:cs="B Nazanin" w:hint="cs"/>
                <w:rtl/>
              </w:rPr>
              <w:t xml:space="preserve">شناسایی و محاسیه </w:t>
            </w:r>
            <w:r w:rsidRPr="00CF661F">
              <w:rPr>
                <w:rFonts w:ascii="Helvetica" w:hAnsi="Helvetica" w:cs="B Nazanin"/>
                <w:rtl/>
              </w:rPr>
              <w:t>نیروهای مقاوم</w:t>
            </w:r>
            <w:r w:rsidRPr="00CF661F">
              <w:rPr>
                <w:rFonts w:ascii="Helvetica" w:hAnsi="Helvetica" w:cs="B Nazanin"/>
              </w:rPr>
              <w:t xml:space="preserve"> </w:t>
            </w:r>
            <w:r w:rsidRPr="00CF661F">
              <w:rPr>
                <w:rFonts w:asciiTheme="majorBidi" w:hAnsiTheme="majorBidi" w:cstheme="majorBidi"/>
              </w:rPr>
              <w:t>(Resistance force</w:t>
            </w:r>
            <w:r w:rsidRPr="00CF661F">
              <w:rPr>
                <w:rFonts w:ascii="Helvetica" w:hAnsi="Helvetica" w:cs="B Nazanin"/>
              </w:rPr>
              <w:t xml:space="preserve"> ) </w:t>
            </w:r>
            <w:r w:rsidRPr="00CF661F">
              <w:rPr>
                <w:rFonts w:ascii="Helvetica" w:hAnsi="Helvetica" w:cs="B Nazanin"/>
                <w:rtl/>
              </w:rPr>
              <w:t xml:space="preserve">به حرکت </w:t>
            </w:r>
          </w:p>
          <w:p w:rsidR="00611271" w:rsidRPr="00CF661F" w:rsidRDefault="00611271" w:rsidP="0061127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B Nazanin"/>
              </w:rPr>
            </w:pPr>
            <w:r w:rsidRPr="00CF661F">
              <w:rPr>
                <w:rFonts w:cs="B Nazanin" w:hint="cs"/>
                <w:rtl/>
              </w:rPr>
              <w:t>استخراج معادلات دینامیکی حاکم بر مساله و پارامتر های مورد نیاز آن</w:t>
            </w:r>
          </w:p>
          <w:p w:rsidR="003E5977" w:rsidRPr="00CF661F" w:rsidRDefault="003E5977" w:rsidP="0080139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B Nazanin"/>
              </w:rPr>
            </w:pPr>
            <w:r w:rsidRPr="00CF661F">
              <w:rPr>
                <w:rFonts w:cs="B Nazanin" w:hint="cs"/>
                <w:rtl/>
              </w:rPr>
              <w:t xml:space="preserve">کد نویسی مدل تحلیلی </w:t>
            </w:r>
            <w:r w:rsidR="00D90161" w:rsidRPr="00CF661F">
              <w:rPr>
                <w:rFonts w:cs="B Nazanin" w:hint="cs"/>
                <w:rtl/>
              </w:rPr>
              <w:t>به صورت پارامتریک</w:t>
            </w:r>
          </w:p>
          <w:p w:rsidR="00D53050" w:rsidRPr="00797758" w:rsidRDefault="00D53050" w:rsidP="0099745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B Nazanin"/>
                <w:highlight w:val="yellow"/>
              </w:rPr>
            </w:pPr>
            <w:r w:rsidRPr="00797758">
              <w:rPr>
                <w:rFonts w:cs="B Nazanin" w:hint="cs"/>
                <w:highlight w:val="yellow"/>
                <w:rtl/>
              </w:rPr>
              <w:t>اعتبارسنجی نتایج مدل تحلیلی</w:t>
            </w:r>
            <w:r w:rsidR="00797758" w:rsidRPr="00797758">
              <w:rPr>
                <w:rFonts w:cs="B Nazanin" w:hint="cs"/>
                <w:highlight w:val="yellow"/>
                <w:rtl/>
              </w:rPr>
              <w:t xml:space="preserve"> (کدنویسی)</w:t>
            </w:r>
            <w:r w:rsidRPr="00797758">
              <w:rPr>
                <w:rFonts w:cs="B Nazanin" w:hint="cs"/>
                <w:highlight w:val="yellow"/>
                <w:rtl/>
              </w:rPr>
              <w:t xml:space="preserve"> </w:t>
            </w:r>
            <w:r w:rsidR="003E5977" w:rsidRPr="00797758">
              <w:rPr>
                <w:rFonts w:cs="B Nazanin" w:hint="cs"/>
                <w:highlight w:val="yellow"/>
                <w:rtl/>
              </w:rPr>
              <w:t>از</w:t>
            </w:r>
            <w:r w:rsidRPr="00797758">
              <w:rPr>
                <w:rFonts w:cs="B Nazanin" w:hint="cs"/>
                <w:highlight w:val="yellow"/>
                <w:rtl/>
              </w:rPr>
              <w:t xml:space="preserve"> مقایسه</w:t>
            </w:r>
            <w:r w:rsidR="003E5977" w:rsidRPr="00797758">
              <w:rPr>
                <w:rFonts w:cs="B Nazanin" w:hint="cs"/>
                <w:highlight w:val="yellow"/>
                <w:rtl/>
              </w:rPr>
              <w:t xml:space="preserve"> با</w:t>
            </w:r>
            <w:r w:rsidRPr="00797758">
              <w:rPr>
                <w:rFonts w:cs="B Nazanin" w:hint="cs"/>
                <w:highlight w:val="yellow"/>
                <w:rtl/>
              </w:rPr>
              <w:t xml:space="preserve"> ن</w:t>
            </w:r>
            <w:r w:rsidR="000428BE" w:rsidRPr="00797758">
              <w:rPr>
                <w:rFonts w:cs="B Nazanin" w:hint="cs"/>
                <w:highlight w:val="yellow"/>
                <w:rtl/>
              </w:rPr>
              <w:t xml:space="preserve">تایج </w:t>
            </w:r>
            <w:r w:rsidR="00D33537" w:rsidRPr="00797758">
              <w:rPr>
                <w:rFonts w:cs="B Nazanin" w:hint="cs"/>
                <w:highlight w:val="yellow"/>
                <w:rtl/>
              </w:rPr>
              <w:t>موجود</w:t>
            </w:r>
            <w:r w:rsidR="00797758" w:rsidRPr="00797758">
              <w:rPr>
                <w:rFonts w:cs="B Nazanin" w:hint="cs"/>
                <w:highlight w:val="yellow"/>
                <w:rtl/>
              </w:rPr>
              <w:t xml:space="preserve"> (مقالات مرتبط)</w:t>
            </w:r>
            <w:r w:rsidR="0099745D" w:rsidRPr="00797758">
              <w:rPr>
                <w:rFonts w:cs="B Nazanin" w:hint="cs"/>
                <w:highlight w:val="yellow"/>
                <w:rtl/>
              </w:rPr>
              <w:t xml:space="preserve"> و همچنین مقایسه با نتایج شبیه سازی در نرم افزارهای دینامیک جسم صلب </w:t>
            </w:r>
          </w:p>
          <w:p w:rsidR="004D164F" w:rsidRDefault="004D164F" w:rsidP="0026182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B Nazanin"/>
              </w:rPr>
            </w:pPr>
            <w:r w:rsidRPr="00CF661F">
              <w:rPr>
                <w:rFonts w:cs="B Nazanin" w:hint="cs"/>
                <w:rtl/>
              </w:rPr>
              <w:t xml:space="preserve">حساسیت‌سنجی پارامترهای </w:t>
            </w:r>
            <w:r w:rsidR="00D53050" w:rsidRPr="00CF661F">
              <w:rPr>
                <w:rFonts w:cs="B Nazanin" w:hint="cs"/>
                <w:rtl/>
              </w:rPr>
              <w:t xml:space="preserve">مد نظر کارفرما بر روی </w:t>
            </w:r>
            <w:r w:rsidR="0026182F" w:rsidRPr="00CF661F">
              <w:rPr>
                <w:rFonts w:cs="B Nazanin" w:hint="cs"/>
                <w:rtl/>
              </w:rPr>
              <w:t>نتایج</w:t>
            </w:r>
            <w:r w:rsidR="00D33537" w:rsidRPr="00CF661F">
              <w:rPr>
                <w:rFonts w:cs="B Nazanin" w:hint="cs"/>
                <w:rtl/>
              </w:rPr>
              <w:t xml:space="preserve"> در</w:t>
            </w:r>
            <w:r w:rsidR="00D53050" w:rsidRPr="00CF661F">
              <w:rPr>
                <w:rFonts w:cs="B Nazanin" w:hint="cs"/>
                <w:rtl/>
              </w:rPr>
              <w:t xml:space="preserve"> </w:t>
            </w:r>
            <w:r w:rsidR="003E5977" w:rsidRPr="00CF661F">
              <w:rPr>
                <w:rFonts w:cs="B Nazanin" w:hint="cs"/>
                <w:rtl/>
              </w:rPr>
              <w:t>کد نرم</w:t>
            </w:r>
            <w:r w:rsidR="003E5977">
              <w:rPr>
                <w:rFonts w:cs="B Nazanin" w:hint="cs"/>
                <w:rtl/>
              </w:rPr>
              <w:t xml:space="preserve"> افزاری بر اساس </w:t>
            </w:r>
            <w:r w:rsidR="00D53050">
              <w:rPr>
                <w:rFonts w:cs="B Nazanin" w:hint="cs"/>
                <w:rtl/>
              </w:rPr>
              <w:t>مدل تحلیلی</w:t>
            </w:r>
          </w:p>
          <w:p w:rsidR="00162E09" w:rsidRPr="002630B2" w:rsidRDefault="004D164F" w:rsidP="002630B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B Nazanin"/>
                <w:rtl/>
              </w:rPr>
            </w:pPr>
            <w:r w:rsidRPr="003E5977">
              <w:rPr>
                <w:rFonts w:cs="B Nazanin" w:hint="cs"/>
                <w:rtl/>
              </w:rPr>
              <w:t>مستندسازی و ارائه نتایج، گزارش‌ها و فایل‌های شبیه‌سازی</w:t>
            </w:r>
          </w:p>
        </w:tc>
      </w:tr>
      <w:tr w:rsidR="00E0795F" w:rsidRPr="00A565CF" w:rsidTr="004F78D7">
        <w:trPr>
          <w:cantSplit/>
          <w:trHeight w:val="138"/>
          <w:jc w:val="center"/>
        </w:trPr>
        <w:tc>
          <w:tcPr>
            <w:tcW w:w="9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2E09" w:rsidRPr="00A565CF" w:rsidRDefault="00162E09">
            <w:pPr>
              <w:rPr>
                <w:rFonts w:cs="B Nazanin"/>
                <w:sz w:val="10"/>
                <w:szCs w:val="10"/>
                <w:rtl/>
              </w:rPr>
            </w:pPr>
          </w:p>
        </w:tc>
      </w:tr>
    </w:tbl>
    <w:p w:rsidR="006763CF" w:rsidRDefault="006763CF">
      <w:pPr>
        <w:rPr>
          <w:rtl/>
        </w:rPr>
      </w:pPr>
    </w:p>
    <w:p w:rsidR="00E53659" w:rsidRDefault="00E53659"/>
    <w:tbl>
      <w:tblPr>
        <w:bidiVisual/>
        <w:tblW w:w="98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9830"/>
      </w:tblGrid>
      <w:tr w:rsidR="00E0795F" w:rsidRPr="00A565CF" w:rsidTr="00E02C29">
        <w:trPr>
          <w:cantSplit/>
          <w:trHeight w:val="374"/>
          <w:jc w:val="center"/>
        </w:trPr>
        <w:tc>
          <w:tcPr>
            <w:tcW w:w="9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E09" w:rsidRDefault="00162E09" w:rsidP="00291D3A">
            <w:pPr>
              <w:numPr>
                <w:ilvl w:val="0"/>
                <w:numId w:val="4"/>
              </w:numPr>
              <w:tabs>
                <w:tab w:val="num" w:pos="365"/>
              </w:tabs>
              <w:ind w:hanging="720"/>
              <w:jc w:val="both"/>
              <w:rPr>
                <w:rFonts w:cs="B Nazanin"/>
                <w:b/>
                <w:bCs/>
                <w:lang w:bidi="ar-AE"/>
              </w:rPr>
            </w:pPr>
            <w:r w:rsidRPr="00A565CF">
              <w:rPr>
                <w:rFonts w:cs="B Nazanin" w:hint="cs"/>
                <w:b/>
                <w:bCs/>
                <w:rtl/>
                <w:lang w:bidi="ar-AE"/>
              </w:rPr>
              <w:t xml:space="preserve"> استانداردهاي تحويل گيري نتايج:</w:t>
            </w:r>
          </w:p>
          <w:p w:rsidR="001E676D" w:rsidRPr="00A565CF" w:rsidRDefault="001E676D" w:rsidP="008F731F">
            <w:pPr>
              <w:jc w:val="both"/>
              <w:rPr>
                <w:rFonts w:cs="B Nazanin"/>
                <w:b/>
                <w:bCs/>
                <w:rtl/>
                <w:lang w:bidi="ar-AE"/>
              </w:rPr>
            </w:pPr>
            <w:r w:rsidRPr="003E69B1">
              <w:rPr>
                <w:rFonts w:cs="B Nazanin" w:hint="cs"/>
                <w:rtl/>
                <w:lang w:bidi="ar-AE"/>
              </w:rPr>
              <w:t>در این قسمت استانداردهایی که اقلام قابل تحویل پروژه توسط آن</w:t>
            </w:r>
            <w:r w:rsidRPr="003E69B1">
              <w:rPr>
                <w:rFonts w:cs="B Nazanin" w:hint="cs"/>
                <w:rtl/>
                <w:lang w:bidi="ar-AE"/>
              </w:rPr>
              <w:softHyphen/>
              <w:t>ها تحویل</w:t>
            </w:r>
            <w:r w:rsidRPr="003E69B1">
              <w:rPr>
                <w:rFonts w:cs="B Nazanin" w:hint="cs"/>
                <w:rtl/>
                <w:lang w:bidi="ar-AE"/>
              </w:rPr>
              <w:softHyphen/>
              <w:t>گیری می</w:t>
            </w:r>
            <w:r w:rsidRPr="003E69B1">
              <w:rPr>
                <w:rFonts w:cs="B Nazanin" w:hint="cs"/>
                <w:rtl/>
                <w:lang w:bidi="ar-AE"/>
              </w:rPr>
              <w:softHyphen/>
              <w:t xml:space="preserve">شوند ذکر شوند. مانند استانداردهای مهندسی مختلف موجود یا </w:t>
            </w:r>
            <w:r>
              <w:rPr>
                <w:rFonts w:cs="B Nazanin" w:hint="cs"/>
                <w:rtl/>
                <w:lang w:bidi="ar-AE"/>
              </w:rPr>
              <w:t xml:space="preserve">استانداردهای </w:t>
            </w:r>
            <w:r w:rsidRPr="003E69B1">
              <w:rPr>
                <w:rFonts w:cs="B Nazanin" w:hint="cs"/>
                <w:rtl/>
                <w:lang w:bidi="ar-AE"/>
              </w:rPr>
              <w:t xml:space="preserve">حاصل از انتقال تکنولوژی و یا </w:t>
            </w:r>
            <w:r>
              <w:rPr>
                <w:rFonts w:cs="B Nazanin" w:hint="cs"/>
                <w:rtl/>
                <w:lang w:bidi="ar-AE"/>
              </w:rPr>
              <w:t>مشخصات فنی</w:t>
            </w:r>
            <w:r w:rsidRPr="003E69B1">
              <w:rPr>
                <w:rFonts w:cs="B Nazanin" w:hint="cs"/>
                <w:rtl/>
                <w:lang w:bidi="ar-AE"/>
              </w:rPr>
              <w:t xml:space="preserve"> نمونه قطعه</w:t>
            </w:r>
            <w:r w:rsidRPr="003E69B1">
              <w:rPr>
                <w:rFonts w:cs="B Nazanin" w:hint="cs"/>
                <w:rtl/>
                <w:lang w:bidi="ar-AE"/>
              </w:rPr>
              <w:softHyphen/>
              <w:t xml:space="preserve"> تحویلی در پایان پروژه.</w:t>
            </w:r>
            <w:r>
              <w:rPr>
                <w:rFonts w:cs="B Nazanin" w:hint="cs"/>
                <w:rtl/>
                <w:lang w:bidi="ar-AE"/>
              </w:rPr>
              <w:t xml:space="preserve"> همچنین در این قسمت استانداردهای آزمایش</w:t>
            </w:r>
            <w:r>
              <w:rPr>
                <w:rFonts w:cs="B Nazanin" w:hint="cs"/>
                <w:rtl/>
                <w:lang w:bidi="ar-AE"/>
              </w:rPr>
              <w:softHyphen/>
              <w:t>های انجام شده در طول پروژه ذکر شوند.</w:t>
            </w:r>
          </w:p>
        </w:tc>
      </w:tr>
      <w:tr w:rsidR="00E0795F" w:rsidRPr="00A565CF" w:rsidTr="00E02C29">
        <w:trPr>
          <w:cantSplit/>
          <w:trHeight w:val="374"/>
          <w:jc w:val="center"/>
        </w:trPr>
        <w:tc>
          <w:tcPr>
            <w:tcW w:w="9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76D" w:rsidRPr="00801393" w:rsidRDefault="00801393" w:rsidP="00801393">
            <w:pPr>
              <w:jc w:val="right"/>
              <w:rPr>
                <w:rFonts w:cs="B Nazanin"/>
                <w:lang w:bidi="ar-AE"/>
              </w:rPr>
            </w:pPr>
            <w:r w:rsidRPr="00801393">
              <w:rPr>
                <w:rFonts w:cs="B Nazanin"/>
                <w:lang w:bidi="ar-AE"/>
              </w:rPr>
              <w:t>EN14198:2016</w:t>
            </w:r>
          </w:p>
        </w:tc>
      </w:tr>
    </w:tbl>
    <w:p w:rsidR="006763CF" w:rsidRDefault="006763CF">
      <w:pPr>
        <w:rPr>
          <w:rtl/>
        </w:rPr>
      </w:pPr>
    </w:p>
    <w:tbl>
      <w:tblPr>
        <w:tblStyle w:val="TableGrid"/>
        <w:bidiVisual/>
        <w:tblW w:w="0" w:type="auto"/>
        <w:jc w:val="center"/>
        <w:tblLook w:val="04A0"/>
      </w:tblPr>
      <w:tblGrid>
        <w:gridCol w:w="9923"/>
      </w:tblGrid>
      <w:tr w:rsidR="00B800CA" w:rsidTr="00E02C29">
        <w:trPr>
          <w:jc w:val="center"/>
        </w:trPr>
        <w:tc>
          <w:tcPr>
            <w:tcW w:w="9923" w:type="dxa"/>
            <w:tcBorders>
              <w:top w:val="nil"/>
              <w:left w:val="nil"/>
              <w:right w:val="nil"/>
            </w:tcBorders>
          </w:tcPr>
          <w:p w:rsidR="00B800CA" w:rsidRDefault="00B800CA" w:rsidP="00B800CA">
            <w:pPr>
              <w:numPr>
                <w:ilvl w:val="0"/>
                <w:numId w:val="4"/>
              </w:numPr>
              <w:tabs>
                <w:tab w:val="num" w:pos="365"/>
              </w:tabs>
              <w:ind w:hanging="720"/>
              <w:jc w:val="both"/>
              <w:rPr>
                <w:rFonts w:cs="B Nazanin"/>
                <w:b/>
                <w:bCs/>
                <w:lang w:bidi="ar-AE"/>
              </w:rPr>
            </w:pPr>
            <w:r w:rsidRPr="00730954">
              <w:rPr>
                <w:rFonts w:cs="B Nazanin" w:hint="cs"/>
                <w:b/>
                <w:bCs/>
                <w:rtl/>
                <w:lang w:bidi="ar-AE"/>
              </w:rPr>
              <w:t>اقلام قابل تحویل پروژه</w:t>
            </w:r>
            <w:r>
              <w:rPr>
                <w:rFonts w:cs="B Nazanin" w:hint="cs"/>
                <w:b/>
                <w:bCs/>
                <w:rtl/>
                <w:lang w:bidi="ar-AE"/>
              </w:rPr>
              <w:t>:</w:t>
            </w:r>
          </w:p>
          <w:p w:rsidR="00B800CA" w:rsidRDefault="00B800CA" w:rsidP="00B800CA">
            <w:pPr>
              <w:rPr>
                <w:rtl/>
              </w:rPr>
            </w:pPr>
            <w:r w:rsidRPr="00B71820">
              <w:rPr>
                <w:rFonts w:cs="B Nazanin" w:hint="cs"/>
                <w:rtl/>
                <w:lang w:bidi="ar-AE"/>
              </w:rPr>
              <w:t xml:space="preserve">در این قسمت اقلامی که </w:t>
            </w:r>
            <w:r>
              <w:rPr>
                <w:rFonts w:cs="B Nazanin" w:hint="cs"/>
                <w:rtl/>
                <w:lang w:bidi="ar-AE"/>
              </w:rPr>
              <w:t xml:space="preserve">تا </w:t>
            </w:r>
            <w:r w:rsidRPr="00B71820">
              <w:rPr>
                <w:rFonts w:cs="B Nazanin" w:hint="cs"/>
                <w:rtl/>
                <w:lang w:bidi="ar-AE"/>
              </w:rPr>
              <w:t>آخر پروژه تحویل می</w:t>
            </w:r>
            <w:r w:rsidRPr="00B71820">
              <w:rPr>
                <w:rFonts w:cs="B Nazanin" w:hint="cs"/>
                <w:rtl/>
                <w:lang w:bidi="ar-AE"/>
              </w:rPr>
              <w:softHyphen/>
              <w:t>شود را مشخصاً توضیح دهید.</w:t>
            </w:r>
            <w:r>
              <w:rPr>
                <w:rFonts w:cs="B Nazanin" w:hint="cs"/>
                <w:rtl/>
                <w:lang w:bidi="ar-AE"/>
              </w:rPr>
              <w:t xml:space="preserve"> شامل گزارش</w:t>
            </w:r>
            <w:r>
              <w:rPr>
                <w:rFonts w:cs="B Nazanin" w:hint="cs"/>
                <w:rtl/>
                <w:lang w:bidi="ar-AE"/>
              </w:rPr>
              <w:softHyphen/>
              <w:t>ها و محتویات آن</w:t>
            </w:r>
            <w:r>
              <w:rPr>
                <w:rFonts w:cs="B Nazanin" w:hint="cs"/>
                <w:rtl/>
                <w:lang w:bidi="ar-AE"/>
              </w:rPr>
              <w:softHyphen/>
              <w:t>ها، قطعه، دستگاه، دستورالعمل و... به همراه زمان تحویل</w:t>
            </w:r>
            <w:r>
              <w:rPr>
                <w:rFonts w:cs="B Nazanin" w:hint="cs"/>
                <w:rtl/>
                <w:lang w:bidi="ar-AE"/>
              </w:rPr>
              <w:softHyphen/>
              <w:t>دهی.</w:t>
            </w:r>
          </w:p>
        </w:tc>
      </w:tr>
      <w:tr w:rsidR="00B800CA" w:rsidTr="00E02C29">
        <w:trPr>
          <w:jc w:val="center"/>
        </w:trPr>
        <w:tc>
          <w:tcPr>
            <w:tcW w:w="9923" w:type="dxa"/>
          </w:tcPr>
          <w:p w:rsidR="00A26F90" w:rsidRPr="00CF661F" w:rsidRDefault="00421238" w:rsidP="001015D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B Nazanin"/>
                <w:rtl/>
                <w:lang w:bidi="fa-IR"/>
              </w:rPr>
            </w:pPr>
            <w:bookmarkStart w:id="6" w:name="_GoBack"/>
            <w:bookmarkEnd w:id="6"/>
            <w:r w:rsidRPr="00CF661F">
              <w:rPr>
                <w:rFonts w:cs="B Nazanin" w:hint="cs"/>
                <w:rtl/>
                <w:lang w:bidi="fa-IR"/>
              </w:rPr>
              <w:t xml:space="preserve">گزارش مهندسی شامل </w:t>
            </w:r>
            <w:r w:rsidR="001015D7" w:rsidRPr="00CF661F">
              <w:rPr>
                <w:rFonts w:cs="B Nazanin" w:hint="cs"/>
                <w:rtl/>
                <w:lang w:bidi="fa-IR"/>
              </w:rPr>
              <w:t>مدلسازی</w:t>
            </w:r>
            <w:r w:rsidRPr="00CF661F">
              <w:rPr>
                <w:rFonts w:cs="B Nazanin" w:hint="cs"/>
                <w:rtl/>
                <w:lang w:bidi="fa-IR"/>
              </w:rPr>
              <w:t xml:space="preserve"> روابط دینامیکی، محاسبات و تحلیل‌ها</w:t>
            </w:r>
            <w:r w:rsidR="0090516D" w:rsidRPr="00CF661F">
              <w:rPr>
                <w:rFonts w:cs="B Nazanin" w:hint="cs"/>
                <w:rtl/>
                <w:lang w:bidi="fa-IR"/>
              </w:rPr>
              <w:t>، شناسایی نیروهای مقاوم در برابر حرکت، محاسبه سرعت، شتاب و نیروهای کشش و ترمز و</w:t>
            </w:r>
            <w:r w:rsidR="005F4B56" w:rsidRPr="00CF661F">
              <w:rPr>
                <w:rFonts w:cs="B Nazanin" w:hint="cs"/>
                <w:rtl/>
                <w:lang w:bidi="fa-IR"/>
              </w:rPr>
              <w:t xml:space="preserve"> توان مورد نیاز در هر نقطه از مسیر قطار</w:t>
            </w:r>
            <w:r w:rsidR="0090516D" w:rsidRPr="00CF661F">
              <w:rPr>
                <w:rFonts w:cs="B Nazanin" w:hint="cs"/>
                <w:rtl/>
                <w:lang w:bidi="fa-IR"/>
              </w:rPr>
              <w:t xml:space="preserve"> ...</w:t>
            </w:r>
            <w:r w:rsidRPr="00CF661F">
              <w:rPr>
                <w:rFonts w:cs="B Nazanin" w:hint="cs"/>
                <w:rtl/>
                <w:lang w:bidi="fa-IR"/>
              </w:rPr>
              <w:t xml:space="preserve"> </w:t>
            </w:r>
          </w:p>
          <w:p w:rsidR="00801393" w:rsidRDefault="00801393" w:rsidP="001015D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B Nazanin"/>
                <w:lang w:bidi="fa-IR"/>
              </w:rPr>
            </w:pPr>
            <w:r w:rsidRPr="00CF661F">
              <w:rPr>
                <w:rFonts w:cs="B Nazanin" w:hint="cs"/>
                <w:rtl/>
                <w:lang w:bidi="ar-AE"/>
              </w:rPr>
              <w:t xml:space="preserve">کد نرم افزاری </w:t>
            </w:r>
            <w:r w:rsidRPr="00CF661F">
              <w:rPr>
                <w:rFonts w:cs="B Nazanin" w:hint="cs"/>
                <w:rtl/>
                <w:lang w:bidi="fa-IR"/>
              </w:rPr>
              <w:t>برای قطار که بتواند با تغییر پارامتر ها، نیروی های کششی و ترمزی</w:t>
            </w:r>
            <w:r w:rsidR="0090516D" w:rsidRPr="00CF661F">
              <w:rPr>
                <w:rFonts w:cs="B Nazanin" w:hint="cs"/>
                <w:rtl/>
                <w:lang w:bidi="fa-IR"/>
              </w:rPr>
              <w:t>، سرعت و شتاب</w:t>
            </w:r>
            <w:r w:rsidR="00692259" w:rsidRPr="00CF661F">
              <w:rPr>
                <w:rFonts w:cs="B Nazanin" w:hint="cs"/>
                <w:rtl/>
                <w:lang w:bidi="fa-IR"/>
              </w:rPr>
              <w:t xml:space="preserve"> و توان مورد نیاز</w:t>
            </w:r>
            <w:r w:rsidRPr="00CF661F">
              <w:rPr>
                <w:rFonts w:cs="B Nazanin" w:hint="cs"/>
                <w:rtl/>
                <w:lang w:bidi="fa-IR"/>
              </w:rPr>
              <w:t xml:space="preserve"> را </w:t>
            </w:r>
            <w:r w:rsidR="0090516D" w:rsidRPr="00CF661F">
              <w:rPr>
                <w:rFonts w:cs="B Nazanin" w:hint="cs"/>
                <w:rtl/>
                <w:lang w:bidi="fa-IR"/>
              </w:rPr>
              <w:t xml:space="preserve">برای شرایط مختلف </w:t>
            </w:r>
            <w:r w:rsidRPr="00CF661F">
              <w:rPr>
                <w:rFonts w:cs="B Nazanin" w:hint="cs"/>
                <w:rtl/>
                <w:lang w:bidi="fa-IR"/>
              </w:rPr>
              <w:t>محاسبه کند</w:t>
            </w:r>
          </w:p>
          <w:p w:rsidR="0099745D" w:rsidRPr="00B40781" w:rsidRDefault="0099745D" w:rsidP="001015D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B Nazanin"/>
                <w:rtl/>
                <w:lang w:bidi="fa-IR"/>
              </w:rPr>
            </w:pPr>
            <w:r w:rsidRPr="0099745D">
              <w:rPr>
                <w:rFonts w:cs="B Nazanin" w:hint="cs"/>
                <w:highlight w:val="yellow"/>
                <w:rtl/>
                <w:lang w:bidi="fa-IR"/>
              </w:rPr>
              <w:t>فایل شبیه سازی</w:t>
            </w:r>
            <w:r w:rsidR="00F422EC">
              <w:rPr>
                <w:rFonts w:cs="B Nazanin" w:hint="cs"/>
                <w:highlight w:val="yellow"/>
                <w:rtl/>
                <w:lang w:bidi="fa-IR"/>
              </w:rPr>
              <w:t xml:space="preserve"> </w:t>
            </w:r>
            <w:r w:rsidR="005C63C9">
              <w:rPr>
                <w:rFonts w:cs="B Nazanin" w:hint="cs"/>
                <w:highlight w:val="yellow"/>
                <w:rtl/>
                <w:lang w:bidi="fa-IR"/>
              </w:rPr>
              <w:t xml:space="preserve">نرم افزاری </w:t>
            </w:r>
            <w:r w:rsidR="00F422EC">
              <w:rPr>
                <w:rFonts w:cs="B Nazanin" w:hint="cs"/>
                <w:highlight w:val="yellow"/>
                <w:rtl/>
                <w:lang w:bidi="fa-IR"/>
              </w:rPr>
              <w:t>تحلیل</w:t>
            </w:r>
            <w:r w:rsidRPr="0099745D">
              <w:rPr>
                <w:rFonts w:cs="B Nazanin" w:hint="cs"/>
                <w:highlight w:val="yellow"/>
                <w:rtl/>
                <w:lang w:bidi="fa-IR"/>
              </w:rPr>
              <w:t xml:space="preserve"> دینامیک جسم صلب قطار</w:t>
            </w:r>
          </w:p>
        </w:tc>
      </w:tr>
    </w:tbl>
    <w:p w:rsidR="00B800CA" w:rsidRDefault="00B800CA">
      <w:pPr>
        <w:rPr>
          <w:rtl/>
        </w:rPr>
      </w:pPr>
    </w:p>
    <w:tbl>
      <w:tblPr>
        <w:bidiVisual/>
        <w:tblW w:w="99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613"/>
        <w:gridCol w:w="1561"/>
        <w:gridCol w:w="1678"/>
        <w:gridCol w:w="1206"/>
        <w:gridCol w:w="1167"/>
        <w:gridCol w:w="1728"/>
        <w:gridCol w:w="1947"/>
      </w:tblGrid>
      <w:tr w:rsidR="00971BBE" w:rsidRPr="00A565CF" w:rsidTr="00971BBE">
        <w:trPr>
          <w:cantSplit/>
          <w:trHeight w:val="374"/>
          <w:jc w:val="center"/>
        </w:trPr>
        <w:tc>
          <w:tcPr>
            <w:tcW w:w="9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BE" w:rsidRDefault="00971BBE" w:rsidP="00B800CA">
            <w:pPr>
              <w:numPr>
                <w:ilvl w:val="0"/>
                <w:numId w:val="4"/>
              </w:numPr>
              <w:tabs>
                <w:tab w:val="num" w:pos="365"/>
              </w:tabs>
              <w:ind w:hanging="720"/>
              <w:jc w:val="both"/>
              <w:rPr>
                <w:rFonts w:cs="B Nazanin"/>
                <w:b/>
                <w:bCs/>
                <w:lang w:bidi="ar-AE"/>
              </w:rPr>
            </w:pPr>
            <w:r w:rsidRPr="003E01D6">
              <w:rPr>
                <w:rFonts w:cs="B Nazanin" w:hint="cs"/>
                <w:b/>
                <w:bCs/>
                <w:rtl/>
                <w:lang w:bidi="ar-AE"/>
              </w:rPr>
              <w:t>برنامه‌ریزی و تحلیل ریسک های پروژه:</w:t>
            </w:r>
          </w:p>
          <w:p w:rsidR="00971BBE" w:rsidRDefault="00971BBE" w:rsidP="00EF4F24">
            <w:pPr>
              <w:jc w:val="both"/>
              <w:rPr>
                <w:rFonts w:cs="B Nazanin"/>
                <w:b/>
                <w:bCs/>
                <w:rtl/>
                <w:lang w:bidi="ar-AE"/>
              </w:rPr>
            </w:pPr>
            <w:r w:rsidRPr="00332454">
              <w:rPr>
                <w:rFonts w:cs="B Nazanin" w:hint="cs"/>
                <w:rtl/>
                <w:lang w:bidi="ar-AE"/>
              </w:rPr>
              <w:t>لازم است در این بخش کلیه ریسک</w:t>
            </w:r>
            <w:r w:rsidRPr="00332454">
              <w:rPr>
                <w:rFonts w:cs="B Nazanin"/>
                <w:rtl/>
                <w:lang w:bidi="ar-AE"/>
              </w:rPr>
              <w:softHyphen/>
            </w:r>
            <w:r w:rsidRPr="00332454">
              <w:rPr>
                <w:rFonts w:cs="B Nazanin" w:hint="cs"/>
                <w:rtl/>
                <w:lang w:bidi="ar-AE"/>
              </w:rPr>
              <w:t>های پروژه (ریسک</w:t>
            </w:r>
            <w:r w:rsidRPr="00332454">
              <w:rPr>
                <w:rFonts w:cs="B Nazanin"/>
                <w:rtl/>
                <w:lang w:bidi="ar-AE"/>
              </w:rPr>
              <w:softHyphen/>
            </w:r>
            <w:r w:rsidRPr="00332454">
              <w:rPr>
                <w:rFonts w:cs="B Nazanin" w:hint="cs"/>
                <w:rtl/>
                <w:lang w:bidi="ar-AE"/>
              </w:rPr>
              <w:t xml:space="preserve">های فنی، محیطی، مدیریت پروژه، بازار، ...) </w:t>
            </w:r>
            <w:r>
              <w:rPr>
                <w:rFonts w:cs="B Nazanin" w:hint="cs"/>
                <w:rtl/>
                <w:lang w:bidi="ar-AE"/>
              </w:rPr>
              <w:t xml:space="preserve">و احتمال وقوع آن (به صورت درصد) </w:t>
            </w:r>
            <w:r w:rsidRPr="00332454">
              <w:rPr>
                <w:rFonts w:cs="B Nazanin" w:hint="cs"/>
                <w:rtl/>
                <w:lang w:bidi="ar-AE"/>
              </w:rPr>
              <w:t>شناسا</w:t>
            </w:r>
            <w:r>
              <w:rPr>
                <w:rFonts w:cs="B Nazanin" w:hint="cs"/>
                <w:rtl/>
                <w:lang w:bidi="ar-AE"/>
              </w:rPr>
              <w:t>يی شود و سپس</w:t>
            </w:r>
            <w:r>
              <w:rPr>
                <w:rFonts w:cs="B Nazanin" w:hint="cs"/>
                <w:rtl/>
              </w:rPr>
              <w:t xml:space="preserve"> در ستون اثر بر روي اهداف پروژه، اثر هر ريسک بر روي زمان، قيمت، محدوده و کيفيت پروژه بيان شود</w:t>
            </w:r>
            <w:r>
              <w:rPr>
                <w:rFonts w:cs="B Nazanin" w:hint="cs"/>
                <w:b/>
                <w:bCs/>
                <w:rtl/>
                <w:lang w:bidi="ar-AE"/>
              </w:rPr>
              <w:t>.</w:t>
            </w:r>
          </w:p>
          <w:p w:rsidR="00971BBE" w:rsidRPr="003E01D6" w:rsidRDefault="00971BBE" w:rsidP="00971BBE">
            <w:pPr>
              <w:jc w:val="both"/>
              <w:rPr>
                <w:rFonts w:cs="B Nazanin"/>
                <w:b/>
                <w:bCs/>
                <w:rtl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در مرحله بعد، براي هر یک از ریسک</w:t>
            </w:r>
            <w:r>
              <w:rPr>
                <w:rFonts w:cs="B Nazanin" w:hint="cs"/>
                <w:rtl/>
                <w:lang w:bidi="ar-AE"/>
              </w:rPr>
              <w:softHyphen/>
              <w:t xml:space="preserve">ها </w:t>
            </w:r>
            <w:r w:rsidRPr="00332454">
              <w:rPr>
                <w:rFonts w:cs="B Nazanin" w:hint="cs"/>
                <w:rtl/>
                <w:lang w:bidi="ar-AE"/>
              </w:rPr>
              <w:t xml:space="preserve">برنامه </w:t>
            </w:r>
            <w:r>
              <w:rPr>
                <w:rFonts w:cs="B Nazanin" w:hint="cs"/>
                <w:rtl/>
                <w:lang w:bidi="ar-AE"/>
              </w:rPr>
              <w:t>پاسخ</w:t>
            </w:r>
            <w:r w:rsidRPr="00332454">
              <w:rPr>
                <w:rFonts w:cs="B Nazanin" w:hint="cs"/>
                <w:rtl/>
                <w:lang w:bidi="ar-AE"/>
              </w:rPr>
              <w:t xml:space="preserve"> به ر</w:t>
            </w:r>
            <w:r>
              <w:rPr>
                <w:rFonts w:cs="B Nazanin" w:hint="cs"/>
                <w:rtl/>
                <w:lang w:bidi="ar-AE"/>
              </w:rPr>
              <w:t>ي</w:t>
            </w:r>
            <w:r w:rsidRPr="00332454">
              <w:rPr>
                <w:rFonts w:cs="B Nazanin" w:hint="cs"/>
                <w:rtl/>
                <w:lang w:bidi="ar-AE"/>
              </w:rPr>
              <w:t>سک</w:t>
            </w:r>
            <w:r>
              <w:rPr>
                <w:rFonts w:cs="B Nazanin" w:hint="cs"/>
                <w:rtl/>
                <w:lang w:bidi="ar-AE"/>
              </w:rPr>
              <w:t xml:space="preserve"> و یا اقدام پیشگیرانه</w:t>
            </w:r>
            <w:r w:rsidRPr="00332454">
              <w:rPr>
                <w:rFonts w:cs="B Nazanin" w:hint="cs"/>
                <w:rtl/>
                <w:lang w:bidi="ar-AE"/>
              </w:rPr>
              <w:t xml:space="preserve"> ته</w:t>
            </w:r>
            <w:r>
              <w:rPr>
                <w:rFonts w:cs="B Nazanin" w:hint="cs"/>
                <w:rtl/>
                <w:lang w:bidi="ar-AE"/>
              </w:rPr>
              <w:t>ي</w:t>
            </w:r>
            <w:r w:rsidRPr="00332454">
              <w:rPr>
                <w:rFonts w:cs="B Nazanin" w:hint="cs"/>
                <w:rtl/>
                <w:lang w:bidi="ar-AE"/>
              </w:rPr>
              <w:t>ه شود</w:t>
            </w:r>
            <w:r>
              <w:rPr>
                <w:rFonts w:cs="B Nazanin" w:hint="cs"/>
                <w:rtl/>
                <w:lang w:bidi="ar-AE"/>
              </w:rPr>
              <w:t>. و همچنین اقدامات جبرانی درصورت بروز آن ریسک در ستون اقدام جبرانی شرح داده شود.</w:t>
            </w:r>
          </w:p>
        </w:tc>
      </w:tr>
      <w:tr w:rsidR="00971BBE" w:rsidRPr="00A565CF" w:rsidTr="00971BBE">
        <w:trPr>
          <w:cantSplit/>
          <w:trHeight w:val="374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71BBE" w:rsidRPr="004F78D7" w:rsidRDefault="00971BBE" w:rsidP="00971BBE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rtl/>
              </w:rPr>
            </w:pPr>
            <w:r w:rsidRPr="004F78D7">
              <w:rPr>
                <w:rFonts w:cs="B Nazanin" w:hint="cs"/>
                <w:rtl/>
              </w:rPr>
              <w:t>ردیف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71BBE" w:rsidRPr="004F78D7" w:rsidRDefault="00971BBE" w:rsidP="00971BBE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نام </w:t>
            </w:r>
            <w:r w:rsidRPr="004F78D7">
              <w:rPr>
                <w:rFonts w:cs="B Nazanin" w:hint="cs"/>
                <w:rtl/>
              </w:rPr>
              <w:t>ریسک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71BBE" w:rsidRPr="004F78D7" w:rsidRDefault="00971BBE" w:rsidP="00971BBE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rtl/>
              </w:rPr>
            </w:pPr>
            <w:r w:rsidRPr="004F78D7">
              <w:rPr>
                <w:rFonts w:cs="B Nazanin" w:hint="cs"/>
                <w:rtl/>
              </w:rPr>
              <w:t>دلیل</w:t>
            </w:r>
            <w:r>
              <w:rPr>
                <w:rFonts w:cs="B Nazanin" w:hint="cs"/>
                <w:rtl/>
              </w:rPr>
              <w:t xml:space="preserve"> وقوع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71BBE" w:rsidRPr="004F78D7" w:rsidRDefault="00971BBE" w:rsidP="00971BBE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احتمال وقوع ریسک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71BBE" w:rsidRPr="004F78D7" w:rsidRDefault="00971BBE" w:rsidP="00971BBE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rtl/>
              </w:rPr>
            </w:pPr>
            <w:r w:rsidRPr="004F78D7">
              <w:rPr>
                <w:rFonts w:cs="B Nazanin" w:hint="cs"/>
                <w:rtl/>
              </w:rPr>
              <w:t>اثر</w:t>
            </w:r>
            <w:r>
              <w:rPr>
                <w:rFonts w:cs="B Nazanin" w:hint="cs"/>
                <w:rtl/>
              </w:rPr>
              <w:t xml:space="preserve"> بر روی اهداف پروژه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71BBE" w:rsidRPr="004F78D7" w:rsidRDefault="00971BBE" w:rsidP="00971BBE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برنامه پاسخ به ریسک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71BBE" w:rsidRPr="004F78D7" w:rsidRDefault="00971BBE" w:rsidP="00971BBE">
            <w:pPr>
              <w:tabs>
                <w:tab w:val="center" w:pos="4320"/>
                <w:tab w:val="right" w:pos="8640"/>
              </w:tabs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اقدام جبرانی</w:t>
            </w:r>
          </w:p>
        </w:tc>
      </w:tr>
      <w:tr w:rsidR="00807B14" w:rsidRPr="00A565CF" w:rsidTr="00971BBE">
        <w:trPr>
          <w:cantSplit/>
          <w:trHeight w:val="374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14" w:rsidRPr="002630B2" w:rsidRDefault="00807B14" w:rsidP="00E53659">
            <w:pPr>
              <w:jc w:val="center"/>
              <w:rPr>
                <w:rFonts w:cs="B Nazanin"/>
                <w:sz w:val="22"/>
                <w:szCs w:val="22"/>
              </w:rPr>
            </w:pPr>
            <w:r>
              <w:rPr>
                <w:rFonts w:cs="B Nazanin"/>
                <w:sz w:val="22"/>
                <w:szCs w:val="22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14" w:rsidRPr="002630B2" w:rsidRDefault="00807B14" w:rsidP="00DD504D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اعتبار سنجی نتایج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14" w:rsidRPr="002630B2" w:rsidRDefault="00807B14" w:rsidP="00E53659">
            <w:pPr>
              <w:ind w:left="34" w:hanging="34"/>
              <w:jc w:val="center"/>
              <w:rPr>
                <w:rFonts w:cs="B Nazanin"/>
                <w:sz w:val="22"/>
                <w:szCs w:val="22"/>
                <w:rtl/>
                <w:lang w:bidi="ar-AE"/>
              </w:rPr>
            </w:pPr>
            <w:r>
              <w:rPr>
                <w:rFonts w:cs="B Nazanin" w:hint="cs"/>
                <w:sz w:val="22"/>
                <w:szCs w:val="22"/>
                <w:rtl/>
                <w:lang w:bidi="ar-AE"/>
              </w:rPr>
              <w:t>عدم وجود داده معتبر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B14" w:rsidRDefault="00807B14" w:rsidP="00E53659">
            <w:pPr>
              <w:jc w:val="center"/>
              <w:rPr>
                <w:rFonts w:cs="B Nazanin"/>
                <w:sz w:val="22"/>
                <w:szCs w:val="22"/>
                <w:lang w:bidi="ar-AE"/>
              </w:rPr>
            </w:pPr>
            <w:r>
              <w:rPr>
                <w:rFonts w:cs="B Nazanin"/>
                <w:sz w:val="22"/>
                <w:szCs w:val="22"/>
                <w:lang w:bidi="ar-AE"/>
              </w:rPr>
              <w:t>M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B14" w:rsidRDefault="00807B14" w:rsidP="00E53659">
            <w:pPr>
              <w:jc w:val="center"/>
              <w:rPr>
                <w:rFonts w:cs="B Nazanin"/>
                <w:sz w:val="22"/>
                <w:szCs w:val="22"/>
                <w:lang w:bidi="ar-AE"/>
              </w:rPr>
            </w:pPr>
            <w:r>
              <w:rPr>
                <w:rFonts w:cs="B Nazanin"/>
                <w:sz w:val="22"/>
                <w:szCs w:val="22"/>
                <w:lang w:bidi="ar-AE"/>
              </w:rPr>
              <w:t>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14" w:rsidRPr="002630B2" w:rsidRDefault="00807B14" w:rsidP="00E5365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بررسی نتایج مدلهای موجود (در صورت امکان)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14" w:rsidRPr="002630B2" w:rsidRDefault="00807B14" w:rsidP="00807B1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شبیه سازی یکی از مدلهای پیشین در صورت دارا بودن نتیجه</w:t>
            </w:r>
          </w:p>
        </w:tc>
      </w:tr>
      <w:tr w:rsidR="003E07E0" w:rsidRPr="00A565CF" w:rsidTr="00971BBE">
        <w:trPr>
          <w:cantSplit/>
          <w:trHeight w:val="374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7E0" w:rsidRDefault="003E07E0" w:rsidP="00E53659">
            <w:pPr>
              <w:jc w:val="center"/>
              <w:rPr>
                <w:rFonts w:cs="B Nazanin"/>
                <w:sz w:val="22"/>
                <w:szCs w:val="22"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7E0" w:rsidRPr="00794BD6" w:rsidRDefault="003E07E0" w:rsidP="00C55D59">
            <w:pPr>
              <w:jc w:val="center"/>
              <w:rPr>
                <w:rFonts w:cs="B Nazanin"/>
                <w:sz w:val="22"/>
                <w:szCs w:val="22"/>
                <w:highlight w:val="yellow"/>
                <w:rtl/>
                <w:lang w:bidi="fa-IR"/>
              </w:rPr>
            </w:pPr>
            <w:r w:rsidRPr="00794BD6">
              <w:rPr>
                <w:rFonts w:cs="B Nazanin" w:hint="cs"/>
                <w:sz w:val="22"/>
                <w:szCs w:val="22"/>
                <w:highlight w:val="yellow"/>
                <w:rtl/>
                <w:lang w:bidi="fa-IR"/>
              </w:rPr>
              <w:t>عدم وجود مدل سه</w:t>
            </w:r>
            <w:r w:rsidR="00C55D59" w:rsidRPr="00794BD6">
              <w:rPr>
                <w:rFonts w:hint="eastAsia"/>
                <w:sz w:val="22"/>
                <w:szCs w:val="22"/>
                <w:highlight w:val="yellow"/>
                <w:rtl/>
                <w:lang w:bidi="fa-IR"/>
              </w:rPr>
              <w:t> </w:t>
            </w:r>
            <w:r w:rsidRPr="00794BD6">
              <w:rPr>
                <w:rFonts w:cs="B Nazanin" w:hint="cs"/>
                <w:sz w:val="22"/>
                <w:szCs w:val="22"/>
                <w:highlight w:val="yellow"/>
                <w:rtl/>
                <w:lang w:bidi="fa-IR"/>
              </w:rPr>
              <w:t>بعدی مجموعه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7E0" w:rsidRPr="00794BD6" w:rsidRDefault="003E07E0" w:rsidP="00E53659">
            <w:pPr>
              <w:ind w:left="34" w:hanging="34"/>
              <w:jc w:val="center"/>
              <w:rPr>
                <w:rFonts w:cs="B Nazanin"/>
                <w:iCs/>
                <w:sz w:val="22"/>
                <w:szCs w:val="22"/>
                <w:highlight w:val="yellow"/>
                <w:rtl/>
                <w:lang w:bidi="fa-IR"/>
              </w:rPr>
            </w:pPr>
            <w:r w:rsidRPr="00794BD6">
              <w:rPr>
                <w:rFonts w:cs="B Nazanin" w:hint="cs"/>
                <w:sz w:val="22"/>
                <w:szCs w:val="22"/>
                <w:highlight w:val="yellow"/>
                <w:rtl/>
                <w:lang w:bidi="fa-IR"/>
              </w:rPr>
              <w:t>کمبود داده ها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E0" w:rsidRPr="00794BD6" w:rsidRDefault="003E07E0" w:rsidP="00E53659">
            <w:pPr>
              <w:jc w:val="center"/>
              <w:rPr>
                <w:rFonts w:cs="B Nazanin"/>
                <w:sz w:val="22"/>
                <w:szCs w:val="22"/>
                <w:highlight w:val="yellow"/>
                <w:lang w:bidi="ar-AE"/>
              </w:rPr>
            </w:pPr>
            <w:r w:rsidRPr="00794BD6">
              <w:rPr>
                <w:rFonts w:cs="B Nazanin"/>
                <w:sz w:val="22"/>
                <w:szCs w:val="22"/>
                <w:highlight w:val="yellow"/>
                <w:lang w:bidi="ar-AE"/>
              </w:rPr>
              <w:t>H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E0" w:rsidRPr="00794BD6" w:rsidRDefault="00797758" w:rsidP="00E53659">
            <w:pPr>
              <w:jc w:val="center"/>
              <w:rPr>
                <w:rFonts w:cs="B Nazanin"/>
                <w:sz w:val="22"/>
                <w:szCs w:val="22"/>
                <w:highlight w:val="yellow"/>
                <w:lang w:bidi="ar-AE"/>
              </w:rPr>
            </w:pPr>
            <w:r>
              <w:rPr>
                <w:rFonts w:cs="B Nazanin"/>
                <w:sz w:val="22"/>
                <w:szCs w:val="22"/>
                <w:highlight w:val="yellow"/>
                <w:lang w:bidi="ar-AE"/>
              </w:rPr>
              <w:t>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7E0" w:rsidRPr="00794BD6" w:rsidRDefault="00C55D59" w:rsidP="00C55D59">
            <w:pPr>
              <w:jc w:val="center"/>
              <w:rPr>
                <w:rFonts w:cs="B Nazanin"/>
                <w:sz w:val="22"/>
                <w:szCs w:val="22"/>
                <w:highlight w:val="yellow"/>
                <w:rtl/>
                <w:lang w:bidi="fa-IR"/>
              </w:rPr>
            </w:pPr>
            <w:r w:rsidRPr="00794BD6">
              <w:rPr>
                <w:rFonts w:cs="B Nazanin" w:hint="cs"/>
                <w:sz w:val="22"/>
                <w:szCs w:val="22"/>
                <w:highlight w:val="yellow"/>
                <w:rtl/>
                <w:lang w:bidi="fa-IR"/>
              </w:rPr>
              <w:t>مدل سازی</w:t>
            </w:r>
            <w:r w:rsidR="00797758">
              <w:rPr>
                <w:rFonts w:cs="B Nazanin" w:hint="cs"/>
                <w:sz w:val="22"/>
                <w:szCs w:val="22"/>
                <w:highlight w:val="yellow"/>
                <w:rtl/>
                <w:lang w:bidi="fa-IR"/>
              </w:rPr>
              <w:t xml:space="preserve"> از روی نقشه های موجود </w:t>
            </w:r>
            <w:r w:rsidR="00F50740" w:rsidRPr="00794BD6">
              <w:rPr>
                <w:rFonts w:cs="B Nazanin" w:hint="cs"/>
                <w:sz w:val="22"/>
                <w:szCs w:val="22"/>
                <w:highlight w:val="yellow"/>
                <w:rtl/>
                <w:lang w:bidi="fa-IR"/>
              </w:rPr>
              <w:t xml:space="preserve"> قبل از شروع فاز شبیه سازی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7E0" w:rsidRPr="00794BD6" w:rsidRDefault="003E07E0" w:rsidP="00807B14">
            <w:pPr>
              <w:jc w:val="center"/>
              <w:rPr>
                <w:rFonts w:cs="B Nazanin"/>
                <w:sz w:val="22"/>
                <w:szCs w:val="22"/>
                <w:highlight w:val="yellow"/>
                <w:rtl/>
                <w:lang w:bidi="fa-IR"/>
              </w:rPr>
            </w:pPr>
            <w:r w:rsidRPr="00794BD6">
              <w:rPr>
                <w:rFonts w:cs="B Nazanin" w:hint="cs"/>
                <w:sz w:val="22"/>
                <w:szCs w:val="22"/>
                <w:highlight w:val="yellow"/>
                <w:rtl/>
                <w:lang w:bidi="fa-IR"/>
              </w:rPr>
              <w:t>مدل سازی مجموعه</w:t>
            </w:r>
          </w:p>
        </w:tc>
      </w:tr>
    </w:tbl>
    <w:p w:rsidR="00736E09" w:rsidRDefault="00736E09" w:rsidP="00315A8F">
      <w:pPr>
        <w:ind w:left="423"/>
        <w:rPr>
          <w:rFonts w:cs="B Nazanin"/>
          <w:rtl/>
        </w:rPr>
      </w:pPr>
    </w:p>
    <w:tbl>
      <w:tblPr>
        <w:bidiVisual/>
        <w:tblW w:w="100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608"/>
        <w:gridCol w:w="2512"/>
        <w:gridCol w:w="724"/>
        <w:gridCol w:w="986"/>
        <w:gridCol w:w="990"/>
        <w:gridCol w:w="904"/>
        <w:gridCol w:w="2389"/>
        <w:gridCol w:w="892"/>
      </w:tblGrid>
      <w:tr w:rsidR="00B36E46" w:rsidRPr="00A565CF" w:rsidTr="00B36E46">
        <w:trPr>
          <w:cantSplit/>
          <w:trHeight w:val="374"/>
          <w:jc w:val="center"/>
        </w:trPr>
        <w:tc>
          <w:tcPr>
            <w:tcW w:w="100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6E46" w:rsidRPr="00B800CA" w:rsidRDefault="00B800CA" w:rsidP="00B800CA">
            <w:pPr>
              <w:numPr>
                <w:ilvl w:val="0"/>
                <w:numId w:val="4"/>
              </w:numPr>
              <w:tabs>
                <w:tab w:val="num" w:pos="365"/>
              </w:tabs>
              <w:ind w:hanging="720"/>
              <w:jc w:val="both"/>
              <w:rPr>
                <w:rFonts w:cs="B Nazanin"/>
                <w:b/>
                <w:bCs/>
                <w:rtl/>
                <w:lang w:bidi="ar-AE"/>
              </w:rPr>
            </w:pPr>
            <w:r>
              <w:rPr>
                <w:rFonts w:cs="B Nazanin" w:hint="cs"/>
                <w:b/>
                <w:bCs/>
                <w:rtl/>
                <w:lang w:bidi="ar-AE"/>
              </w:rPr>
              <w:t>مشخصات مجری و همکاران پروژه</w:t>
            </w:r>
            <w:r w:rsidR="00B36E46" w:rsidRPr="003E01D6">
              <w:rPr>
                <w:rFonts w:cs="B Nazanin" w:hint="cs"/>
                <w:b/>
                <w:bCs/>
                <w:rtl/>
                <w:lang w:bidi="ar-AE"/>
              </w:rPr>
              <w:t>:</w:t>
            </w:r>
          </w:p>
        </w:tc>
      </w:tr>
      <w:tr w:rsidR="00C15354" w:rsidRPr="00A565CF" w:rsidTr="00FC36A0">
        <w:trPr>
          <w:cantSplit/>
          <w:trHeight w:val="374"/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extDirection w:val="btLr"/>
            <w:vAlign w:val="center"/>
          </w:tcPr>
          <w:p w:rsidR="00C15354" w:rsidRPr="00A565CF" w:rsidRDefault="00C15354" w:rsidP="002D25DB">
            <w:pPr>
              <w:ind w:left="113" w:right="113"/>
              <w:jc w:val="center"/>
              <w:rPr>
                <w:rFonts w:cs="B Nazanin"/>
                <w:b/>
                <w:bCs/>
                <w:rtl/>
              </w:rPr>
            </w:pPr>
            <w:bookmarkStart w:id="7" w:name="OLE_LINK113"/>
            <w:bookmarkStart w:id="8" w:name="OLE_LINK114"/>
            <w:r w:rsidRPr="00A565CF">
              <w:rPr>
                <w:rFonts w:cs="B Nazanin" w:hint="cs"/>
                <w:b/>
                <w:bCs/>
                <w:rtl/>
              </w:rPr>
              <w:t>رديف</w:t>
            </w:r>
          </w:p>
        </w:tc>
        <w:tc>
          <w:tcPr>
            <w:tcW w:w="2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983018">
            <w:pPr>
              <w:jc w:val="center"/>
              <w:rPr>
                <w:rFonts w:cs="B Nazanin"/>
                <w:b/>
                <w:bCs/>
                <w:rtl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نام و نام خانوادگي</w:t>
            </w:r>
          </w:p>
        </w:tc>
        <w:tc>
          <w:tcPr>
            <w:tcW w:w="3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تحصيلات</w:t>
            </w:r>
          </w:p>
        </w:tc>
        <w:tc>
          <w:tcPr>
            <w:tcW w:w="2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543492" w:rsidRDefault="00C15354" w:rsidP="002D25DB">
            <w:pPr>
              <w:jc w:val="center"/>
              <w:rPr>
                <w:rFonts w:cs="B Nazanin"/>
                <w:b/>
                <w:bCs/>
                <w:rtl/>
              </w:rPr>
            </w:pPr>
            <w:r w:rsidRPr="00543492">
              <w:rPr>
                <w:rFonts w:cs="B Nazanin" w:hint="cs"/>
                <w:b/>
                <w:bCs/>
                <w:rtl/>
              </w:rPr>
              <w:t>زمينه همكاري</w:t>
            </w:r>
          </w:p>
        </w:tc>
        <w:tc>
          <w:tcPr>
            <w:tcW w:w="8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543492" w:rsidRDefault="00C15354" w:rsidP="002D25DB">
            <w:pPr>
              <w:jc w:val="center"/>
              <w:rPr>
                <w:rFonts w:cs="B Nazanin"/>
                <w:b/>
                <w:bCs/>
                <w:rtl/>
              </w:rPr>
            </w:pPr>
            <w:r w:rsidRPr="00543492">
              <w:rPr>
                <w:rFonts w:cs="B Nazanin" w:hint="cs"/>
                <w:b/>
                <w:bCs/>
                <w:rtl/>
              </w:rPr>
              <w:t>ساعات همكاري</w:t>
            </w:r>
          </w:p>
        </w:tc>
      </w:tr>
      <w:tr w:rsidR="00C15354" w:rsidRPr="00A565CF" w:rsidTr="00FC36A0">
        <w:trPr>
          <w:cantSplit/>
          <w:trHeight w:val="748"/>
          <w:jc w:val="center"/>
        </w:trPr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رشته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مقطع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نام دانشگاه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spacing w:val="-16"/>
                <w:rtl/>
              </w:rPr>
            </w:pPr>
            <w:r w:rsidRPr="00A565CF">
              <w:rPr>
                <w:rFonts w:cs="B Nazanin" w:hint="cs"/>
                <w:b/>
                <w:bCs/>
                <w:spacing w:val="-16"/>
                <w:rtl/>
              </w:rPr>
              <w:t>كشور</w:t>
            </w:r>
          </w:p>
        </w:tc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15354" w:rsidRPr="00A565CF" w:rsidRDefault="00C15354" w:rsidP="002D25DB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C15354" w:rsidRPr="00A565CF" w:rsidTr="00FC36A0">
        <w:trPr>
          <w:cantSplit/>
          <w:trHeight w:val="627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54" w:rsidRPr="00683339" w:rsidRDefault="00C15354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1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54" w:rsidRPr="00683339" w:rsidRDefault="00DB2B2B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کامران عاصمی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354" w:rsidRPr="00683339" w:rsidRDefault="00DB2B2B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354" w:rsidRPr="00683339" w:rsidRDefault="00DB2B2B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دکتری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354" w:rsidRPr="00683339" w:rsidRDefault="00DB2B2B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امیرکبیر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354" w:rsidRPr="00683339" w:rsidRDefault="00DB2B2B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54" w:rsidRPr="00683339" w:rsidRDefault="00DB2B2B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 xml:space="preserve">مجری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354" w:rsidRPr="00683339" w:rsidRDefault="00440773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4</w:t>
            </w:r>
            <w:r w:rsidR="00394E1F">
              <w:rPr>
                <w:rFonts w:cs="B Nazanin" w:hint="cs"/>
                <w:sz w:val="22"/>
                <w:szCs w:val="22"/>
                <w:rtl/>
              </w:rPr>
              <w:t>00</w:t>
            </w:r>
          </w:p>
        </w:tc>
      </w:tr>
      <w:tr w:rsidR="00F72370" w:rsidRPr="00A565CF" w:rsidTr="00FC36A0">
        <w:trPr>
          <w:cantSplit/>
          <w:trHeight w:val="627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lastRenderedPageBreak/>
              <w:t>2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امیر راستی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دکتری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تربیت مدرس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 xml:space="preserve">مجری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440773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4</w:t>
            </w:r>
            <w:r w:rsidR="00F72370">
              <w:rPr>
                <w:rFonts w:cs="B Nazanin" w:hint="cs"/>
                <w:sz w:val="22"/>
                <w:szCs w:val="22"/>
                <w:rtl/>
              </w:rPr>
              <w:t>00</w:t>
            </w:r>
          </w:p>
        </w:tc>
      </w:tr>
      <w:tr w:rsidR="00F72370" w:rsidRPr="00A565CF" w:rsidTr="00FC36A0">
        <w:trPr>
          <w:cantSplit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3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سینا صباغی فرشی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کارشناسی ارشد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تربیت مدرس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350</w:t>
            </w:r>
          </w:p>
        </w:tc>
      </w:tr>
      <w:tr w:rsidR="00F72370" w:rsidRPr="00A565CF" w:rsidTr="00FC36A0">
        <w:trPr>
          <w:cantSplit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4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علی سلیمانی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1231E9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1231E9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کارشناسی ارشد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1231E9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مالک اشتر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1231E9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9678CF" w:rsidP="002D25DB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600</w:t>
            </w:r>
          </w:p>
        </w:tc>
      </w:tr>
      <w:tr w:rsidR="00F72370" w:rsidRPr="00A565CF" w:rsidTr="00FC36A0">
        <w:trPr>
          <w:cantSplit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5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علی قاسمی گورجی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دکتری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خواجه نصیر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370" w:rsidRPr="00683339" w:rsidRDefault="00440773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6</w:t>
            </w:r>
            <w:r w:rsidR="00F72370" w:rsidRPr="00683339">
              <w:rPr>
                <w:rFonts w:cs="B Nazanin" w:hint="cs"/>
                <w:sz w:val="22"/>
                <w:szCs w:val="22"/>
                <w:rtl/>
              </w:rPr>
              <w:t>50</w:t>
            </w:r>
          </w:p>
        </w:tc>
      </w:tr>
      <w:tr w:rsidR="00E4592D" w:rsidRPr="00A565CF" w:rsidTr="00FC36A0">
        <w:trPr>
          <w:cantSplit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92D" w:rsidRPr="00683339" w:rsidRDefault="00F72370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6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92D" w:rsidRPr="00683339" w:rsidRDefault="00E4592D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جواد هاشمی خسروشاهی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592D" w:rsidRPr="00683339" w:rsidRDefault="00E4592D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592D" w:rsidRPr="00683339" w:rsidRDefault="00E4592D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کارشناس ارشد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592D" w:rsidRPr="00683339" w:rsidRDefault="00E4592D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تربیت مدرس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592D" w:rsidRPr="00683339" w:rsidRDefault="00E4592D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92D" w:rsidRPr="00683339" w:rsidRDefault="00E4592D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92D" w:rsidRPr="00683339" w:rsidRDefault="00611CF9" w:rsidP="00BA6402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2</w:t>
            </w:r>
            <w:r w:rsidR="00FD0546">
              <w:rPr>
                <w:rFonts w:cs="B Nazanin" w:hint="cs"/>
                <w:sz w:val="22"/>
                <w:szCs w:val="22"/>
                <w:rtl/>
              </w:rPr>
              <w:t>00</w:t>
            </w:r>
          </w:p>
        </w:tc>
      </w:tr>
      <w:tr w:rsidR="00611CF9" w:rsidRPr="00A565CF" w:rsidTr="00FC36A0">
        <w:trPr>
          <w:cantSplit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7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وحید ناظری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برق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کارشناسی ارشد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علم و صنعت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CF9" w:rsidRPr="00611CF9" w:rsidRDefault="00611CF9">
            <w:pPr>
              <w:jc w:val="center"/>
              <w:rPr>
                <w:rFonts w:cs="B Nazanin"/>
                <w:sz w:val="22"/>
                <w:szCs w:val="22"/>
              </w:rPr>
            </w:pPr>
            <w:r w:rsidRPr="00611CF9">
              <w:rPr>
                <w:rFonts w:cs="B Nazanin" w:hint="cs"/>
                <w:sz w:val="22"/>
                <w:szCs w:val="22"/>
                <w:rtl/>
              </w:rPr>
              <w:t>400</w:t>
            </w:r>
          </w:p>
        </w:tc>
      </w:tr>
      <w:tr w:rsidR="005A3EF7" w:rsidRPr="00A565CF" w:rsidTr="00FC36A0">
        <w:trPr>
          <w:cantSplit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EF7" w:rsidRPr="00611CF9" w:rsidRDefault="005A3EF7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EF7" w:rsidRPr="00611CF9" w:rsidRDefault="005A3EF7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مهدی اسدالله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3EF7" w:rsidRPr="00683339" w:rsidRDefault="005A3EF7" w:rsidP="00837D60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مکانیک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3EF7" w:rsidRPr="00683339" w:rsidRDefault="005A3EF7" w:rsidP="00837D60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کارشناس ارشد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3EF7" w:rsidRPr="00683339" w:rsidRDefault="005A3EF7" w:rsidP="00837D60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کاشان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3EF7" w:rsidRPr="00683339" w:rsidRDefault="005A3EF7" w:rsidP="00837D60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ایران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EF7" w:rsidRPr="00683339" w:rsidRDefault="005A3EF7" w:rsidP="00837D60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683339">
              <w:rPr>
                <w:rFonts w:cs="B Nazanin" w:hint="cs"/>
                <w:sz w:val="22"/>
                <w:szCs w:val="22"/>
                <w:rtl/>
              </w:rPr>
              <w:t>همکار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EF7" w:rsidRPr="00683339" w:rsidRDefault="005A3EF7" w:rsidP="00837D60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450</w:t>
            </w:r>
          </w:p>
        </w:tc>
      </w:tr>
      <w:tr w:rsidR="00E4592D" w:rsidRPr="00A565CF" w:rsidTr="008C0C43">
        <w:trPr>
          <w:cantSplit/>
          <w:jc w:val="center"/>
        </w:trPr>
        <w:tc>
          <w:tcPr>
            <w:tcW w:w="9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4592D" w:rsidRPr="00543492" w:rsidRDefault="00E4592D" w:rsidP="00FC36A0">
            <w:pPr>
              <w:rPr>
                <w:rFonts w:cs="B Nazanin"/>
                <w:rtl/>
              </w:rPr>
            </w:pPr>
            <w:r w:rsidRPr="00543492">
              <w:rPr>
                <w:rFonts w:cs="B Nazanin" w:hint="cs"/>
                <w:b/>
                <w:bCs/>
                <w:rtl/>
              </w:rPr>
              <w:t>جمع</w:t>
            </w:r>
            <w:r w:rsidRPr="00A4073A">
              <w:rPr>
                <w:rFonts w:cs="B Nazanin" w:hint="cs"/>
                <w:b/>
                <w:bCs/>
                <w:rtl/>
              </w:rPr>
              <w:t xml:space="preserve"> ساعات همکاری</w:t>
            </w:r>
            <w:r w:rsidR="00E00CAD">
              <w:rPr>
                <w:rFonts w:cs="B Nazanin" w:hint="cs"/>
                <w:b/>
                <w:bCs/>
                <w:rtl/>
              </w:rPr>
              <w:t xml:space="preserve"> :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4592D" w:rsidRPr="00035024" w:rsidRDefault="00440773" w:rsidP="005A3EF7">
            <w:pPr>
              <w:jc w:val="center"/>
              <w:rPr>
                <w:rFonts w:cs="B Nazanin"/>
                <w:highlight w:val="yellow"/>
                <w:rtl/>
              </w:rPr>
            </w:pPr>
            <w:r w:rsidRPr="00035024">
              <w:rPr>
                <w:rFonts w:cs="B Nazanin" w:hint="cs"/>
                <w:sz w:val="32"/>
                <w:szCs w:val="32"/>
                <w:highlight w:val="yellow"/>
                <w:rtl/>
              </w:rPr>
              <w:t>3</w:t>
            </w:r>
            <w:r w:rsidR="005A3EF7" w:rsidRPr="00035024">
              <w:rPr>
                <w:rFonts w:cs="B Nazanin" w:hint="cs"/>
                <w:sz w:val="32"/>
                <w:szCs w:val="32"/>
                <w:highlight w:val="yellow"/>
                <w:rtl/>
              </w:rPr>
              <w:t>45</w:t>
            </w:r>
            <w:r w:rsidRPr="00035024">
              <w:rPr>
                <w:rFonts w:cs="B Nazanin" w:hint="cs"/>
                <w:sz w:val="32"/>
                <w:szCs w:val="32"/>
                <w:highlight w:val="yellow"/>
                <w:rtl/>
              </w:rPr>
              <w:t>0</w:t>
            </w:r>
          </w:p>
        </w:tc>
      </w:tr>
      <w:bookmarkEnd w:id="7"/>
      <w:bookmarkEnd w:id="8"/>
    </w:tbl>
    <w:p w:rsidR="0063535B" w:rsidRDefault="0063535B">
      <w:pPr>
        <w:rPr>
          <w:rtl/>
          <w:lang w:bidi="fa-IR"/>
        </w:rPr>
      </w:pPr>
    </w:p>
    <w:p w:rsidR="0063535B" w:rsidRDefault="0063535B">
      <w:pPr>
        <w:rPr>
          <w:rtl/>
          <w:lang w:bidi="fa-IR"/>
        </w:rPr>
        <w:sectPr w:rsidR="0063535B" w:rsidSect="00E15A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6" w:h="16838"/>
          <w:pgMar w:top="992" w:right="1133" w:bottom="851" w:left="851" w:header="709" w:footer="709" w:gutter="0"/>
          <w:cols w:space="708"/>
          <w:bidi/>
          <w:rtlGutter/>
          <w:docGrid w:linePitch="360"/>
        </w:sect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9"/>
        <w:gridCol w:w="1628"/>
        <w:gridCol w:w="1584"/>
        <w:gridCol w:w="1837"/>
        <w:gridCol w:w="1965"/>
        <w:gridCol w:w="1964"/>
        <w:gridCol w:w="1711"/>
        <w:gridCol w:w="1835"/>
        <w:gridCol w:w="1798"/>
      </w:tblGrid>
      <w:tr w:rsidR="005A3EF7" w:rsidRPr="00EC41D0" w:rsidTr="005A3EF7">
        <w:trPr>
          <w:jc w:val="center"/>
        </w:trPr>
        <w:tc>
          <w:tcPr>
            <w:tcW w:w="13413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A3EF7" w:rsidRPr="00EC41D0" w:rsidRDefault="005A3EF7" w:rsidP="00F93927">
            <w:pPr>
              <w:numPr>
                <w:ilvl w:val="0"/>
                <w:numId w:val="4"/>
              </w:numPr>
              <w:tabs>
                <w:tab w:val="num" w:pos="365"/>
              </w:tabs>
              <w:ind w:hanging="720"/>
              <w:jc w:val="both"/>
              <w:rPr>
                <w:rFonts w:cs="B Nazanin"/>
                <w:b/>
                <w:bCs/>
                <w:rtl/>
              </w:rPr>
            </w:pPr>
            <w:bookmarkStart w:id="9" w:name="OLE_LINK115"/>
            <w:bookmarkStart w:id="10" w:name="OLE_LINK116"/>
            <w:r w:rsidRPr="00EC41D0">
              <w:rPr>
                <w:rFonts w:cs="B Nazanin" w:hint="cs"/>
                <w:b/>
                <w:bCs/>
                <w:rtl/>
              </w:rPr>
              <w:lastRenderedPageBreak/>
              <w:t>جدول نفر-ساعت مورد نیاز فعالیت</w:t>
            </w:r>
            <w:r w:rsidRPr="00EC41D0">
              <w:rPr>
                <w:rFonts w:cs="B Nazanin"/>
                <w:b/>
                <w:bCs/>
                <w:rtl/>
              </w:rPr>
              <w:softHyphen/>
            </w:r>
            <w:r w:rsidRPr="00EC41D0">
              <w:rPr>
                <w:rFonts w:cs="B Nazanin" w:hint="cs"/>
                <w:b/>
                <w:bCs/>
                <w:rtl/>
              </w:rPr>
              <w:t>ها :</w:t>
            </w:r>
          </w:p>
        </w:tc>
        <w:tc>
          <w:tcPr>
            <w:tcW w:w="1798" w:type="dxa"/>
            <w:tcBorders>
              <w:top w:val="nil"/>
              <w:left w:val="nil"/>
              <w:right w:val="nil"/>
            </w:tcBorders>
          </w:tcPr>
          <w:p w:rsidR="005A3EF7" w:rsidRPr="00EC41D0" w:rsidRDefault="005A3EF7" w:rsidP="005A3EF7">
            <w:pPr>
              <w:ind w:left="786"/>
              <w:jc w:val="both"/>
              <w:rPr>
                <w:rFonts w:cs="B Nazanin"/>
                <w:b/>
                <w:bCs/>
                <w:rtl/>
              </w:rPr>
            </w:pPr>
          </w:p>
        </w:tc>
      </w:tr>
      <w:tr w:rsidR="005A3EF7" w:rsidRPr="00EC41D0" w:rsidTr="005A3EF7">
        <w:trPr>
          <w:jc w:val="center"/>
        </w:trPr>
        <w:tc>
          <w:tcPr>
            <w:tcW w:w="889" w:type="dxa"/>
            <w:vMerge w:val="restart"/>
            <w:shd w:val="clear" w:color="auto" w:fill="CCFFCC"/>
            <w:vAlign w:val="center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 xml:space="preserve">کد </w:t>
            </w:r>
            <w:r w:rsidRPr="00EC41D0">
              <w:rPr>
                <w:rFonts w:cs="B Nazanin"/>
                <w:b/>
                <w:bCs/>
                <w:sz w:val="22"/>
                <w:szCs w:val="22"/>
              </w:rPr>
              <w:t>WBS</w:t>
            </w:r>
          </w:p>
        </w:tc>
        <w:tc>
          <w:tcPr>
            <w:tcW w:w="12524" w:type="dxa"/>
            <w:gridSpan w:val="7"/>
            <w:shd w:val="clear" w:color="auto" w:fill="CCFFCC"/>
          </w:tcPr>
          <w:p w:rsidR="005A3EF7" w:rsidRPr="00EC41D0" w:rsidRDefault="005A3EF7" w:rsidP="008C772E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مجری و همکاران پروژه بر اساس شماره ردیف جدول 20</w:t>
            </w:r>
          </w:p>
        </w:tc>
        <w:tc>
          <w:tcPr>
            <w:tcW w:w="1798" w:type="dxa"/>
            <w:shd w:val="clear" w:color="auto" w:fill="CCFFCC"/>
          </w:tcPr>
          <w:p w:rsidR="005A3EF7" w:rsidRPr="00EC41D0" w:rsidRDefault="005A3EF7" w:rsidP="008C772E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5A3EF7" w:rsidRPr="00EC41D0" w:rsidTr="005A3EF7">
        <w:trPr>
          <w:jc w:val="center"/>
        </w:trPr>
        <w:tc>
          <w:tcPr>
            <w:tcW w:w="889" w:type="dxa"/>
            <w:vMerge/>
            <w:shd w:val="clear" w:color="auto" w:fill="CCFFCC"/>
          </w:tcPr>
          <w:p w:rsidR="005A3EF7" w:rsidRPr="00EC41D0" w:rsidRDefault="005A3EF7" w:rsidP="001231E9">
            <w:pPr>
              <w:rPr>
                <w:rFonts w:cs="B Nazanin"/>
                <w:b/>
                <w:bCs/>
              </w:rPr>
            </w:pPr>
          </w:p>
        </w:tc>
        <w:tc>
          <w:tcPr>
            <w:tcW w:w="1628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EC41D0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584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837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965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1964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5</w:t>
            </w:r>
          </w:p>
        </w:tc>
        <w:tc>
          <w:tcPr>
            <w:tcW w:w="1711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6</w:t>
            </w:r>
          </w:p>
        </w:tc>
        <w:tc>
          <w:tcPr>
            <w:tcW w:w="1835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</w:t>
            </w:r>
          </w:p>
        </w:tc>
        <w:tc>
          <w:tcPr>
            <w:tcW w:w="1798" w:type="dxa"/>
            <w:shd w:val="clear" w:color="auto" w:fill="CCFFCC"/>
          </w:tcPr>
          <w:p w:rsidR="005A3EF7" w:rsidRPr="00FC36A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FC36A0">
              <w:rPr>
                <w:rFonts w:cs="B Nazanin" w:hint="cs"/>
                <w:b/>
                <w:bCs/>
                <w:rtl/>
              </w:rPr>
              <w:t>8</w:t>
            </w:r>
          </w:p>
        </w:tc>
      </w:tr>
      <w:tr w:rsidR="005A3EF7" w:rsidRPr="00DE5274" w:rsidTr="005A3EF7">
        <w:trPr>
          <w:jc w:val="center"/>
        </w:trPr>
        <w:tc>
          <w:tcPr>
            <w:tcW w:w="889" w:type="dxa"/>
            <w:vAlign w:val="center"/>
          </w:tcPr>
          <w:p w:rsidR="005A3EF7" w:rsidRPr="00EC41D0" w:rsidRDefault="005A3EF7" w:rsidP="00405950">
            <w:pPr>
              <w:jc w:val="center"/>
              <w:rPr>
                <w:rFonts w:cs="B Nazanin"/>
                <w:lang w:bidi="ar-AE"/>
              </w:rPr>
            </w:pPr>
            <w:r w:rsidRPr="00EC41D0"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628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  <w:r w:rsidRPr="00DE5274">
              <w:rPr>
                <w:rFonts w:cs="B Nazanin" w:hint="cs"/>
              </w:rPr>
              <w:t>5</w:t>
            </w:r>
          </w:p>
        </w:tc>
        <w:tc>
          <w:tcPr>
            <w:tcW w:w="1584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7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40</w:t>
            </w:r>
          </w:p>
        </w:tc>
        <w:tc>
          <w:tcPr>
            <w:tcW w:w="1965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50</w:t>
            </w:r>
          </w:p>
        </w:tc>
        <w:tc>
          <w:tcPr>
            <w:tcW w:w="1964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711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5" w:type="dxa"/>
            <w:vAlign w:val="center"/>
          </w:tcPr>
          <w:p w:rsidR="005A3EF7" w:rsidRPr="00DE5274" w:rsidRDefault="005A3EF7" w:rsidP="00405950">
            <w:pPr>
              <w:spacing w:line="276" w:lineRule="auto"/>
              <w:jc w:val="center"/>
              <w:rPr>
                <w:rFonts w:cs="B Nazanin"/>
              </w:rPr>
            </w:pPr>
            <w:r w:rsidRPr="00DE5274">
              <w:rPr>
                <w:rFonts w:cs="B Nazanin" w:hint="cs"/>
              </w:rPr>
              <w:t>30</w:t>
            </w:r>
          </w:p>
        </w:tc>
        <w:tc>
          <w:tcPr>
            <w:tcW w:w="1798" w:type="dxa"/>
          </w:tcPr>
          <w:p w:rsidR="005A3EF7" w:rsidRPr="00FC36A0" w:rsidRDefault="005A3EF7" w:rsidP="00405950">
            <w:pPr>
              <w:spacing w:line="276" w:lineRule="auto"/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  <w:rtl/>
              </w:rPr>
              <w:t>0</w:t>
            </w:r>
          </w:p>
        </w:tc>
      </w:tr>
      <w:tr w:rsidR="005A3EF7" w:rsidRPr="00DE5274" w:rsidTr="005A3EF7">
        <w:trPr>
          <w:jc w:val="center"/>
        </w:trPr>
        <w:tc>
          <w:tcPr>
            <w:tcW w:w="889" w:type="dxa"/>
            <w:vAlign w:val="center"/>
          </w:tcPr>
          <w:p w:rsidR="005A3EF7" w:rsidRPr="00EC41D0" w:rsidRDefault="005A3EF7" w:rsidP="00405950">
            <w:pPr>
              <w:jc w:val="center"/>
              <w:rPr>
                <w:rFonts w:cs="B Nazanin"/>
                <w:lang w:bidi="ar-AE"/>
              </w:rPr>
            </w:pPr>
            <w:r w:rsidRPr="00EC41D0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628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40</w:t>
            </w:r>
          </w:p>
        </w:tc>
        <w:tc>
          <w:tcPr>
            <w:tcW w:w="158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  <w:r w:rsidRPr="00DE5274">
              <w:rPr>
                <w:rFonts w:cs="B Nazanin" w:hint="cs"/>
              </w:rPr>
              <w:t>60</w:t>
            </w:r>
          </w:p>
        </w:tc>
        <w:tc>
          <w:tcPr>
            <w:tcW w:w="1837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965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96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150</w:t>
            </w:r>
          </w:p>
        </w:tc>
        <w:tc>
          <w:tcPr>
            <w:tcW w:w="1711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5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798" w:type="dxa"/>
          </w:tcPr>
          <w:p w:rsidR="005A3EF7" w:rsidRPr="00FC36A0" w:rsidRDefault="005A3EF7" w:rsidP="00DE5274">
            <w:pPr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  <w:rtl/>
              </w:rPr>
              <w:t>0</w:t>
            </w:r>
          </w:p>
        </w:tc>
      </w:tr>
      <w:tr w:rsidR="005A3EF7" w:rsidRPr="00DE5274" w:rsidTr="005A3EF7">
        <w:trPr>
          <w:jc w:val="center"/>
        </w:trPr>
        <w:tc>
          <w:tcPr>
            <w:tcW w:w="889" w:type="dxa"/>
            <w:vAlign w:val="center"/>
          </w:tcPr>
          <w:p w:rsidR="005A3EF7" w:rsidRPr="00EC41D0" w:rsidRDefault="005A3EF7" w:rsidP="00405950">
            <w:pPr>
              <w:jc w:val="center"/>
              <w:rPr>
                <w:rFonts w:cs="B Nazanin"/>
                <w:lang w:bidi="ar-AE"/>
              </w:rPr>
            </w:pPr>
            <w:r w:rsidRPr="00EC41D0">
              <w:rPr>
                <w:rFonts w:cs="B Nazanin" w:hint="cs"/>
                <w:rtl/>
                <w:lang w:bidi="ar-AE"/>
              </w:rPr>
              <w:t>3</w:t>
            </w:r>
          </w:p>
        </w:tc>
        <w:tc>
          <w:tcPr>
            <w:tcW w:w="1628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40</w:t>
            </w:r>
          </w:p>
        </w:tc>
        <w:tc>
          <w:tcPr>
            <w:tcW w:w="158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7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250</w:t>
            </w:r>
          </w:p>
        </w:tc>
        <w:tc>
          <w:tcPr>
            <w:tcW w:w="1965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310</w:t>
            </w:r>
          </w:p>
        </w:tc>
        <w:tc>
          <w:tcPr>
            <w:tcW w:w="196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  <w:r w:rsidRPr="00DE5274">
              <w:rPr>
                <w:rFonts w:cs="B Nazanin" w:hint="cs"/>
              </w:rPr>
              <w:t>50</w:t>
            </w:r>
          </w:p>
        </w:tc>
        <w:tc>
          <w:tcPr>
            <w:tcW w:w="1711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5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798" w:type="dxa"/>
          </w:tcPr>
          <w:p w:rsidR="005A3EF7" w:rsidRPr="00FC36A0" w:rsidRDefault="005A3EF7" w:rsidP="00DE5274">
            <w:pPr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  <w:rtl/>
              </w:rPr>
              <w:t>0</w:t>
            </w:r>
          </w:p>
        </w:tc>
      </w:tr>
      <w:tr w:rsidR="005A3EF7" w:rsidRPr="00DE5274" w:rsidTr="005A3EF7">
        <w:trPr>
          <w:jc w:val="center"/>
        </w:trPr>
        <w:tc>
          <w:tcPr>
            <w:tcW w:w="889" w:type="dxa"/>
            <w:vAlign w:val="center"/>
          </w:tcPr>
          <w:p w:rsidR="005A3EF7" w:rsidRPr="00EC41D0" w:rsidRDefault="005A3EF7" w:rsidP="00405950">
            <w:pPr>
              <w:jc w:val="center"/>
              <w:rPr>
                <w:rFonts w:cs="B Nazanin"/>
                <w:lang w:bidi="ar-AE"/>
              </w:rPr>
            </w:pPr>
            <w:r w:rsidRPr="00EC41D0">
              <w:rPr>
                <w:rFonts w:cs="B Nazanin" w:hint="cs"/>
                <w:rtl/>
                <w:lang w:bidi="ar-AE"/>
              </w:rPr>
              <w:t>4</w:t>
            </w:r>
          </w:p>
        </w:tc>
        <w:tc>
          <w:tcPr>
            <w:tcW w:w="1628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</w:t>
            </w:r>
            <w:r w:rsidRPr="00DE5274">
              <w:rPr>
                <w:rFonts w:cs="B Nazanin" w:hint="cs"/>
              </w:rPr>
              <w:t>5</w:t>
            </w:r>
          </w:p>
        </w:tc>
        <w:tc>
          <w:tcPr>
            <w:tcW w:w="158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100</w:t>
            </w:r>
          </w:p>
        </w:tc>
        <w:tc>
          <w:tcPr>
            <w:tcW w:w="1837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965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96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711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5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</w:rPr>
            </w:pPr>
            <w:r w:rsidRPr="00DE5274">
              <w:rPr>
                <w:rFonts w:cs="B Nazanin" w:hint="cs"/>
              </w:rPr>
              <w:t>320</w:t>
            </w:r>
          </w:p>
        </w:tc>
        <w:tc>
          <w:tcPr>
            <w:tcW w:w="1798" w:type="dxa"/>
          </w:tcPr>
          <w:p w:rsidR="005A3EF7" w:rsidRPr="00FC36A0" w:rsidRDefault="005A3EF7" w:rsidP="00DE5274">
            <w:pPr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  <w:rtl/>
              </w:rPr>
              <w:t>100</w:t>
            </w:r>
          </w:p>
        </w:tc>
      </w:tr>
      <w:tr w:rsidR="005A3EF7" w:rsidRPr="00DE5274" w:rsidTr="005A3EF7">
        <w:trPr>
          <w:jc w:val="center"/>
        </w:trPr>
        <w:tc>
          <w:tcPr>
            <w:tcW w:w="889" w:type="dxa"/>
            <w:vAlign w:val="center"/>
          </w:tcPr>
          <w:p w:rsidR="005A3EF7" w:rsidRPr="00FC36A0" w:rsidRDefault="005A3EF7" w:rsidP="00405950">
            <w:pPr>
              <w:jc w:val="center"/>
              <w:rPr>
                <w:rFonts w:cs="B Nazanin"/>
                <w:lang w:bidi="ar-AE"/>
              </w:rPr>
            </w:pPr>
            <w:r w:rsidRPr="00FC36A0">
              <w:rPr>
                <w:rFonts w:cs="B Nazanin" w:hint="cs"/>
                <w:rtl/>
                <w:lang w:bidi="ar-AE"/>
              </w:rPr>
              <w:t>5</w:t>
            </w:r>
          </w:p>
        </w:tc>
        <w:tc>
          <w:tcPr>
            <w:tcW w:w="1628" w:type="dxa"/>
            <w:vAlign w:val="center"/>
          </w:tcPr>
          <w:p w:rsidR="005A3EF7" w:rsidRPr="00FC36A0" w:rsidRDefault="005A3EF7" w:rsidP="00DE5274">
            <w:pPr>
              <w:jc w:val="center"/>
              <w:rPr>
                <w:rFonts w:cs="B Nazanin"/>
                <w:rtl/>
              </w:rPr>
            </w:pPr>
            <w:r w:rsidRPr="00FC36A0">
              <w:rPr>
                <w:rFonts w:cs="B Nazanin"/>
              </w:rPr>
              <w:t>7</w:t>
            </w:r>
            <w:r w:rsidRPr="00FC36A0">
              <w:rPr>
                <w:rFonts w:cs="B Nazanin" w:hint="cs"/>
              </w:rPr>
              <w:t>0</w:t>
            </w:r>
          </w:p>
        </w:tc>
        <w:tc>
          <w:tcPr>
            <w:tcW w:w="1584" w:type="dxa"/>
            <w:vAlign w:val="center"/>
          </w:tcPr>
          <w:p w:rsidR="005A3EF7" w:rsidRPr="00FC36A0" w:rsidRDefault="005A3EF7" w:rsidP="00DE5274">
            <w:pPr>
              <w:jc w:val="center"/>
              <w:rPr>
                <w:rFonts w:cs="B Nazanin"/>
                <w:rtl/>
              </w:rPr>
            </w:pPr>
            <w:r w:rsidRPr="00FC36A0">
              <w:rPr>
                <w:rFonts w:cs="B Nazanin"/>
              </w:rPr>
              <w:t>100</w:t>
            </w:r>
          </w:p>
        </w:tc>
        <w:tc>
          <w:tcPr>
            <w:tcW w:w="1837" w:type="dxa"/>
            <w:vAlign w:val="center"/>
          </w:tcPr>
          <w:p w:rsidR="005A3EF7" w:rsidRPr="00FC36A0" w:rsidRDefault="005A3EF7" w:rsidP="00DE5274">
            <w:pPr>
              <w:jc w:val="center"/>
              <w:rPr>
                <w:rFonts w:cs="B Nazanin"/>
                <w:rtl/>
              </w:rPr>
            </w:pPr>
            <w:r w:rsidRPr="00FC36A0">
              <w:rPr>
                <w:rFonts w:cs="B Nazanin" w:hint="cs"/>
              </w:rPr>
              <w:t>0</w:t>
            </w:r>
          </w:p>
        </w:tc>
        <w:tc>
          <w:tcPr>
            <w:tcW w:w="1965" w:type="dxa"/>
            <w:vAlign w:val="center"/>
          </w:tcPr>
          <w:p w:rsidR="005A3EF7" w:rsidRPr="00FC36A0" w:rsidRDefault="005A3EF7" w:rsidP="00DE5274">
            <w:pPr>
              <w:jc w:val="center"/>
              <w:rPr>
                <w:rFonts w:cs="B Nazanin"/>
                <w:rtl/>
              </w:rPr>
            </w:pPr>
            <w:r w:rsidRPr="00FC36A0">
              <w:rPr>
                <w:rFonts w:cs="B Nazanin" w:hint="cs"/>
              </w:rPr>
              <w:t>160</w:t>
            </w:r>
          </w:p>
        </w:tc>
        <w:tc>
          <w:tcPr>
            <w:tcW w:w="1964" w:type="dxa"/>
            <w:vAlign w:val="center"/>
          </w:tcPr>
          <w:p w:rsidR="005A3EF7" w:rsidRPr="00FC36A0" w:rsidRDefault="005A3EF7" w:rsidP="00DE5274">
            <w:pPr>
              <w:jc w:val="center"/>
              <w:rPr>
                <w:rFonts w:cs="B Nazanin"/>
                <w:rtl/>
              </w:rPr>
            </w:pPr>
            <w:r w:rsidRPr="00FC36A0">
              <w:rPr>
                <w:rFonts w:cs="B Nazanin" w:hint="cs"/>
              </w:rPr>
              <w:t>75</w:t>
            </w:r>
          </w:p>
        </w:tc>
        <w:tc>
          <w:tcPr>
            <w:tcW w:w="1711" w:type="dxa"/>
            <w:vAlign w:val="center"/>
          </w:tcPr>
          <w:p w:rsidR="005A3EF7" w:rsidRPr="00FC36A0" w:rsidRDefault="005A3EF7" w:rsidP="00DE5274">
            <w:pPr>
              <w:jc w:val="center"/>
              <w:rPr>
                <w:rFonts w:cs="B Nazanin"/>
                <w:rtl/>
              </w:rPr>
            </w:pPr>
            <w:r w:rsidRPr="00FC36A0">
              <w:rPr>
                <w:rFonts w:cs="B Nazanin" w:hint="cs"/>
              </w:rPr>
              <w:t>130</w:t>
            </w:r>
          </w:p>
        </w:tc>
        <w:tc>
          <w:tcPr>
            <w:tcW w:w="1835" w:type="dxa"/>
            <w:vAlign w:val="center"/>
          </w:tcPr>
          <w:p w:rsidR="005A3EF7" w:rsidRPr="00FC36A0" w:rsidRDefault="005A3EF7" w:rsidP="00DE5274">
            <w:pPr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</w:rPr>
              <w:t>0</w:t>
            </w:r>
          </w:p>
        </w:tc>
        <w:tc>
          <w:tcPr>
            <w:tcW w:w="1798" w:type="dxa"/>
          </w:tcPr>
          <w:p w:rsidR="005A3EF7" w:rsidRPr="00FC36A0" w:rsidRDefault="005A3EF7" w:rsidP="00DE5274">
            <w:pPr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  <w:rtl/>
              </w:rPr>
              <w:t>300</w:t>
            </w:r>
          </w:p>
        </w:tc>
      </w:tr>
      <w:tr w:rsidR="005A3EF7" w:rsidRPr="00DE5274" w:rsidTr="005A3EF7">
        <w:trPr>
          <w:jc w:val="center"/>
        </w:trPr>
        <w:tc>
          <w:tcPr>
            <w:tcW w:w="889" w:type="dxa"/>
            <w:vAlign w:val="center"/>
          </w:tcPr>
          <w:p w:rsidR="005A3EF7" w:rsidRPr="00EC41D0" w:rsidRDefault="005A3EF7" w:rsidP="00405950">
            <w:pPr>
              <w:jc w:val="center"/>
              <w:rPr>
                <w:rFonts w:cs="B Nazanin"/>
                <w:lang w:bidi="ar-AE"/>
              </w:rPr>
            </w:pPr>
            <w:r w:rsidRPr="00EC41D0">
              <w:rPr>
                <w:rFonts w:cs="B Nazanin" w:hint="cs"/>
                <w:rtl/>
                <w:lang w:bidi="ar-AE"/>
              </w:rPr>
              <w:t>6</w:t>
            </w:r>
          </w:p>
        </w:tc>
        <w:tc>
          <w:tcPr>
            <w:tcW w:w="1628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</w:t>
            </w: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58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40</w:t>
            </w:r>
          </w:p>
        </w:tc>
        <w:tc>
          <w:tcPr>
            <w:tcW w:w="1837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965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964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75</w:t>
            </w:r>
          </w:p>
        </w:tc>
        <w:tc>
          <w:tcPr>
            <w:tcW w:w="1711" w:type="dxa"/>
            <w:vAlign w:val="center"/>
          </w:tcPr>
          <w:p w:rsidR="005A3EF7" w:rsidRPr="00DE5274" w:rsidRDefault="005A3EF7" w:rsidP="00DE5274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5" w:type="dxa"/>
            <w:vAlign w:val="center"/>
          </w:tcPr>
          <w:p w:rsidR="005A3EF7" w:rsidRPr="00DE5274" w:rsidRDefault="005A3EF7" w:rsidP="00DE5274">
            <w:pPr>
              <w:spacing w:line="276" w:lineRule="auto"/>
              <w:jc w:val="center"/>
              <w:rPr>
                <w:rFonts w:cs="B Nazanin"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798" w:type="dxa"/>
          </w:tcPr>
          <w:p w:rsidR="005A3EF7" w:rsidRPr="00FC36A0" w:rsidRDefault="005A3EF7" w:rsidP="00DE5274">
            <w:pPr>
              <w:spacing w:line="276" w:lineRule="auto"/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  <w:rtl/>
              </w:rPr>
              <w:t>0</w:t>
            </w:r>
          </w:p>
        </w:tc>
      </w:tr>
      <w:tr w:rsidR="005A3EF7" w:rsidRPr="00DE5274" w:rsidTr="005A3EF7">
        <w:trPr>
          <w:jc w:val="center"/>
        </w:trPr>
        <w:tc>
          <w:tcPr>
            <w:tcW w:w="889" w:type="dxa"/>
            <w:vAlign w:val="center"/>
          </w:tcPr>
          <w:p w:rsidR="005A3EF7" w:rsidRPr="00EC41D0" w:rsidRDefault="005A3EF7" w:rsidP="00405950">
            <w:pPr>
              <w:jc w:val="center"/>
              <w:rPr>
                <w:rFonts w:cs="B Nazanin"/>
                <w:rtl/>
                <w:lang w:bidi="ar-AE"/>
              </w:rPr>
            </w:pPr>
            <w:r w:rsidRPr="00EC41D0">
              <w:rPr>
                <w:rFonts w:cs="B Nazanin" w:hint="cs"/>
                <w:rtl/>
                <w:lang w:bidi="ar-AE"/>
              </w:rPr>
              <w:t>7</w:t>
            </w:r>
          </w:p>
        </w:tc>
        <w:tc>
          <w:tcPr>
            <w:tcW w:w="1628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10</w:t>
            </w:r>
          </w:p>
        </w:tc>
        <w:tc>
          <w:tcPr>
            <w:tcW w:w="1584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0</w:t>
            </w:r>
          </w:p>
        </w:tc>
        <w:tc>
          <w:tcPr>
            <w:tcW w:w="1837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60</w:t>
            </w:r>
          </w:p>
        </w:tc>
        <w:tc>
          <w:tcPr>
            <w:tcW w:w="1965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80</w:t>
            </w:r>
          </w:p>
        </w:tc>
        <w:tc>
          <w:tcPr>
            <w:tcW w:w="1964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100</w:t>
            </w:r>
          </w:p>
        </w:tc>
        <w:tc>
          <w:tcPr>
            <w:tcW w:w="1711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  <w:rtl/>
              </w:rPr>
            </w:pPr>
            <w:r w:rsidRPr="00DE5274">
              <w:rPr>
                <w:rFonts w:cs="B Nazanin" w:hint="cs"/>
              </w:rPr>
              <w:t>70</w:t>
            </w:r>
          </w:p>
        </w:tc>
        <w:tc>
          <w:tcPr>
            <w:tcW w:w="1835" w:type="dxa"/>
            <w:vAlign w:val="center"/>
          </w:tcPr>
          <w:p w:rsidR="005A3EF7" w:rsidRPr="00DE5274" w:rsidRDefault="005A3EF7" w:rsidP="00405950">
            <w:pPr>
              <w:jc w:val="center"/>
              <w:rPr>
                <w:rFonts w:cs="B Nazanin"/>
              </w:rPr>
            </w:pPr>
            <w:r w:rsidRPr="00DE5274">
              <w:rPr>
                <w:rFonts w:cs="B Nazanin" w:hint="cs"/>
              </w:rPr>
              <w:t>50</w:t>
            </w:r>
          </w:p>
        </w:tc>
        <w:tc>
          <w:tcPr>
            <w:tcW w:w="1798" w:type="dxa"/>
          </w:tcPr>
          <w:p w:rsidR="005A3EF7" w:rsidRPr="00FC36A0" w:rsidRDefault="005A3EF7" w:rsidP="00405950">
            <w:pPr>
              <w:jc w:val="center"/>
              <w:rPr>
                <w:rFonts w:cs="B Nazanin"/>
              </w:rPr>
            </w:pPr>
            <w:r w:rsidRPr="00FC36A0">
              <w:rPr>
                <w:rFonts w:cs="B Nazanin" w:hint="cs"/>
                <w:rtl/>
              </w:rPr>
              <w:t>50</w:t>
            </w:r>
          </w:p>
        </w:tc>
      </w:tr>
      <w:tr w:rsidR="005A3EF7" w:rsidRPr="00EC41D0" w:rsidTr="005A3EF7">
        <w:trPr>
          <w:jc w:val="center"/>
        </w:trPr>
        <w:tc>
          <w:tcPr>
            <w:tcW w:w="889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جمع</w:t>
            </w:r>
          </w:p>
        </w:tc>
        <w:tc>
          <w:tcPr>
            <w:tcW w:w="1628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400</w:t>
            </w:r>
          </w:p>
        </w:tc>
        <w:tc>
          <w:tcPr>
            <w:tcW w:w="1584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400</w:t>
            </w:r>
          </w:p>
        </w:tc>
        <w:tc>
          <w:tcPr>
            <w:tcW w:w="1837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350</w:t>
            </w:r>
          </w:p>
        </w:tc>
        <w:tc>
          <w:tcPr>
            <w:tcW w:w="1965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>600</w:t>
            </w:r>
          </w:p>
        </w:tc>
        <w:tc>
          <w:tcPr>
            <w:tcW w:w="1964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650</w:t>
            </w:r>
          </w:p>
        </w:tc>
        <w:tc>
          <w:tcPr>
            <w:tcW w:w="1711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200</w:t>
            </w:r>
          </w:p>
        </w:tc>
        <w:tc>
          <w:tcPr>
            <w:tcW w:w="1835" w:type="dxa"/>
            <w:shd w:val="clear" w:color="auto" w:fill="CCFFCC"/>
          </w:tcPr>
          <w:p w:rsidR="005A3EF7" w:rsidRPr="00EC41D0" w:rsidRDefault="005A3EF7" w:rsidP="001231E9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400</w:t>
            </w:r>
          </w:p>
        </w:tc>
        <w:tc>
          <w:tcPr>
            <w:tcW w:w="1798" w:type="dxa"/>
            <w:shd w:val="clear" w:color="auto" w:fill="CCFFCC"/>
          </w:tcPr>
          <w:p w:rsidR="005A3EF7" w:rsidRPr="005A3EF7" w:rsidRDefault="005A3EF7" w:rsidP="001231E9">
            <w:pPr>
              <w:jc w:val="center"/>
              <w:rPr>
                <w:rFonts w:cs="B Nazanin"/>
                <w:b/>
                <w:bCs/>
                <w:highlight w:val="red"/>
                <w:rtl/>
              </w:rPr>
            </w:pPr>
            <w:r w:rsidRPr="00FC36A0">
              <w:rPr>
                <w:rFonts w:cs="B Nazanin" w:hint="cs"/>
                <w:b/>
                <w:bCs/>
                <w:rtl/>
              </w:rPr>
              <w:t>450</w:t>
            </w:r>
          </w:p>
        </w:tc>
      </w:tr>
      <w:tr w:rsidR="005A3EF7" w:rsidRPr="00A565CF" w:rsidTr="005A3EF7">
        <w:trPr>
          <w:jc w:val="center"/>
        </w:trPr>
        <w:tc>
          <w:tcPr>
            <w:tcW w:w="13413" w:type="dxa"/>
            <w:gridSpan w:val="8"/>
            <w:tcBorders>
              <w:bottom w:val="single" w:sz="4" w:space="0" w:color="auto"/>
            </w:tcBorders>
            <w:shd w:val="clear" w:color="auto" w:fill="CCFFCC"/>
          </w:tcPr>
          <w:p w:rsidR="005A3EF7" w:rsidRPr="00A565CF" w:rsidRDefault="005A3EF7" w:rsidP="00FC36A0">
            <w:pPr>
              <w:rPr>
                <w:rFonts w:cs="B Nazanin"/>
                <w:b/>
                <w:bCs/>
                <w:rtl/>
              </w:rPr>
            </w:pPr>
            <w:r w:rsidRPr="00EC41D0">
              <w:rPr>
                <w:rFonts w:cs="B Nazanin" w:hint="cs"/>
                <w:b/>
                <w:bCs/>
                <w:rtl/>
              </w:rPr>
              <w:t xml:space="preserve">جمع کل نفر ساعت: 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CCFFCC"/>
          </w:tcPr>
          <w:p w:rsidR="005A3EF7" w:rsidRPr="00EC41D0" w:rsidRDefault="00FC36A0" w:rsidP="00FC36A0">
            <w:pPr>
              <w:jc w:val="center"/>
              <w:rPr>
                <w:rFonts w:cs="B Nazanin"/>
                <w:b/>
                <w:bCs/>
                <w:rtl/>
              </w:rPr>
            </w:pPr>
            <w:r w:rsidRPr="00FE1B18">
              <w:rPr>
                <w:rFonts w:cs="B Nazanin" w:hint="cs"/>
                <w:b/>
                <w:bCs/>
                <w:sz w:val="36"/>
                <w:szCs w:val="36"/>
                <w:highlight w:val="yellow"/>
                <w:rtl/>
              </w:rPr>
              <w:t>3450</w:t>
            </w:r>
          </w:p>
        </w:tc>
      </w:tr>
      <w:bookmarkEnd w:id="9"/>
      <w:bookmarkEnd w:id="10"/>
    </w:tbl>
    <w:p w:rsidR="0063535B" w:rsidRDefault="0063535B">
      <w:pPr>
        <w:rPr>
          <w:rtl/>
          <w:lang w:bidi="fa-IR"/>
        </w:rPr>
      </w:pPr>
    </w:p>
    <w:p w:rsidR="00CA6D9F" w:rsidRDefault="00CA6D9F">
      <w:pPr>
        <w:rPr>
          <w:rtl/>
          <w:lang w:bidi="fa-IR"/>
        </w:rPr>
      </w:pPr>
    </w:p>
    <w:p w:rsidR="00CA6D9F" w:rsidRPr="00CA6D9F" w:rsidRDefault="00CA6D9F" w:rsidP="00CA6D9F">
      <w:pPr>
        <w:rPr>
          <w:rtl/>
          <w:lang w:bidi="fa-IR"/>
        </w:rPr>
      </w:pPr>
    </w:p>
    <w:p w:rsidR="00CA6D9F" w:rsidRDefault="00CA6D9F" w:rsidP="00CA6D9F">
      <w:pPr>
        <w:tabs>
          <w:tab w:val="left" w:pos="2199"/>
        </w:tabs>
        <w:rPr>
          <w:rtl/>
          <w:lang w:bidi="fa-IR"/>
        </w:rPr>
      </w:pPr>
      <w:r>
        <w:rPr>
          <w:rtl/>
          <w:lang w:bidi="fa-IR"/>
        </w:rPr>
        <w:tab/>
      </w:r>
    </w:p>
    <w:p w:rsidR="00CA6D9F" w:rsidRDefault="00CA6D9F" w:rsidP="00CA6D9F">
      <w:pPr>
        <w:tabs>
          <w:tab w:val="left" w:pos="2199"/>
        </w:tabs>
        <w:rPr>
          <w:rtl/>
          <w:lang w:bidi="fa-IR"/>
        </w:rPr>
      </w:pPr>
    </w:p>
    <w:p w:rsidR="00CA6D9F" w:rsidRDefault="00CA6D9F" w:rsidP="00CA6D9F">
      <w:pPr>
        <w:rPr>
          <w:rtl/>
          <w:lang w:bidi="fa-IR"/>
        </w:rPr>
      </w:pPr>
    </w:p>
    <w:p w:rsidR="00CA6D9F" w:rsidRPr="00CA6D9F" w:rsidRDefault="00CA6D9F" w:rsidP="00CA6D9F">
      <w:pPr>
        <w:rPr>
          <w:rtl/>
          <w:lang w:bidi="fa-IR"/>
        </w:rPr>
        <w:sectPr w:rsidR="00CA6D9F" w:rsidRPr="00CA6D9F" w:rsidSect="00E15A62">
          <w:pgSz w:w="16838" w:h="11906" w:orient="landscape"/>
          <w:pgMar w:top="851" w:right="992" w:bottom="1133" w:left="851" w:header="709" w:footer="709" w:gutter="0"/>
          <w:cols w:space="708"/>
          <w:bidi/>
          <w:rtlGutter/>
          <w:docGrid w:linePitch="360"/>
        </w:sectPr>
      </w:pPr>
    </w:p>
    <w:p w:rsidR="00A645E0" w:rsidRDefault="00A645E0">
      <w:pPr>
        <w:rPr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30"/>
      </w:tblGrid>
      <w:tr w:rsidR="00FE5A4E" w:rsidRPr="00A565CF" w:rsidTr="00791475">
        <w:trPr>
          <w:trHeight w:val="118"/>
          <w:jc w:val="center"/>
        </w:trPr>
        <w:tc>
          <w:tcPr>
            <w:tcW w:w="10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5C" w:rsidRPr="00A565CF" w:rsidRDefault="00E3055C" w:rsidP="00443596">
            <w:pPr>
              <w:numPr>
                <w:ilvl w:val="0"/>
                <w:numId w:val="4"/>
              </w:numPr>
              <w:jc w:val="both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 xml:space="preserve">سوابق شغلي و اجرايي </w:t>
            </w:r>
            <w:r w:rsidR="00B86257">
              <w:rPr>
                <w:rFonts w:cs="B Nazanin" w:hint="cs"/>
                <w:b/>
                <w:bCs/>
                <w:rtl/>
                <w:lang w:bidi="fa-IR"/>
              </w:rPr>
              <w:t xml:space="preserve">تیم </w:t>
            </w:r>
            <w:r w:rsidRPr="00A565CF">
              <w:rPr>
                <w:rFonts w:cs="B Nazanin" w:hint="cs"/>
                <w:b/>
                <w:bCs/>
                <w:rtl/>
                <w:lang w:bidi="fa-IR"/>
              </w:rPr>
              <w:t>مجري پروژه:</w:t>
            </w:r>
          </w:p>
        </w:tc>
      </w:tr>
      <w:tr w:rsidR="00FE5A4E" w:rsidRPr="00A565CF" w:rsidTr="00791475">
        <w:tblPrEx>
          <w:tblLook w:val="0000"/>
        </w:tblPrEx>
        <w:trPr>
          <w:trHeight w:val="1046"/>
          <w:jc w:val="center"/>
        </w:trPr>
        <w:tc>
          <w:tcPr>
            <w:tcW w:w="100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7A4" w:rsidRPr="00A565CF" w:rsidRDefault="008567A4" w:rsidP="00FE5A4E">
            <w:pPr>
              <w:ind w:left="139"/>
              <w:jc w:val="both"/>
              <w:rPr>
                <w:rFonts w:cs="B Nazanin"/>
                <w:b/>
                <w:bCs/>
                <w:sz w:val="22"/>
                <w:szCs w:val="22"/>
                <w:lang w:bidi="ar-AE"/>
              </w:rPr>
            </w:pPr>
            <w:r w:rsidRPr="007E0E1C">
              <w:rPr>
                <w:rFonts w:cs="B Nazanin" w:hint="cs"/>
                <w:rtl/>
                <w:lang w:bidi="fa-IR"/>
              </w:rPr>
              <w:t>نسخه کاغذی و الکترونیکی رزومه کاری کامل و به روز شده هر یک از اعضای تیم مجری بصورت جداگانه به پیوست پیشنهاد پروژه پژوهشی به معاونت تحقیق و توسعه تحویل داده شود. در این رزومه طرح</w:t>
            </w:r>
            <w:r w:rsidRPr="007E0E1C">
              <w:rPr>
                <w:rFonts w:cs="B Nazanin"/>
                <w:rtl/>
                <w:lang w:bidi="fa-IR"/>
              </w:rPr>
              <w:softHyphen/>
            </w:r>
            <w:r w:rsidRPr="007E0E1C">
              <w:rPr>
                <w:rFonts w:cs="B Nazanin" w:hint="cs"/>
                <w:rtl/>
                <w:lang w:bidi="fa-IR"/>
              </w:rPr>
              <w:t>ها و پروژه</w:t>
            </w:r>
            <w:r w:rsidRPr="007E0E1C">
              <w:rPr>
                <w:rFonts w:cs="B Nazanin"/>
                <w:rtl/>
                <w:lang w:bidi="fa-IR"/>
              </w:rPr>
              <w:softHyphen/>
            </w:r>
            <w:r w:rsidRPr="007E0E1C">
              <w:rPr>
                <w:rFonts w:cs="B Nazanin" w:hint="cs"/>
                <w:rtl/>
                <w:lang w:bidi="fa-IR"/>
              </w:rPr>
              <w:t>هاي پژوهشی که اعضای تیم مجري اجرا کرده</w:t>
            </w:r>
            <w:r w:rsidRPr="007E0E1C">
              <w:rPr>
                <w:rFonts w:cs="B Nazanin"/>
                <w:rtl/>
                <w:lang w:bidi="fa-IR"/>
              </w:rPr>
              <w:softHyphen/>
            </w:r>
            <w:r w:rsidRPr="007E0E1C">
              <w:rPr>
                <w:rFonts w:cs="B Nazanin" w:hint="cs"/>
                <w:rtl/>
                <w:lang w:bidi="fa-IR"/>
              </w:rPr>
              <w:t>اند و یا در دست اجرا دارند، قید شوند.</w:t>
            </w:r>
          </w:p>
        </w:tc>
      </w:tr>
    </w:tbl>
    <w:p w:rsidR="008842F2" w:rsidRDefault="008842F2"/>
    <w:p w:rsidR="00420DDF" w:rsidRPr="00420DDF" w:rsidRDefault="00420DDF" w:rsidP="00420DDF">
      <w:pPr>
        <w:ind w:left="-1"/>
        <w:jc w:val="both"/>
        <w:rPr>
          <w:rFonts w:cs="B Nazanin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9"/>
        <w:gridCol w:w="3546"/>
        <w:gridCol w:w="1416"/>
        <w:gridCol w:w="2232"/>
        <w:gridCol w:w="2168"/>
      </w:tblGrid>
      <w:tr w:rsidR="00B36E46" w:rsidRPr="00A565CF" w:rsidTr="001A3384">
        <w:trPr>
          <w:jc w:val="center"/>
        </w:trPr>
        <w:tc>
          <w:tcPr>
            <w:tcW w:w="10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6E46" w:rsidRDefault="00B36E46" w:rsidP="00443596">
            <w:pPr>
              <w:numPr>
                <w:ilvl w:val="0"/>
                <w:numId w:val="4"/>
              </w:numPr>
              <w:jc w:val="both"/>
              <w:rPr>
                <w:rFonts w:cs="B Nazanin"/>
                <w:b/>
                <w:bCs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انتشارات مهم علمي پيشنهاد دهندگان:</w:t>
            </w:r>
          </w:p>
          <w:p w:rsidR="00B36E46" w:rsidRPr="00A565CF" w:rsidRDefault="00B36E46" w:rsidP="00B36E46">
            <w:pPr>
              <w:rPr>
                <w:rFonts w:cs="B Nazanin"/>
                <w:b/>
                <w:bCs/>
                <w:rtl/>
              </w:rPr>
            </w:pPr>
            <w:r w:rsidRPr="00420DDF">
              <w:rPr>
                <w:rFonts w:cs="B Nazanin" w:hint="cs"/>
                <w:rtl/>
              </w:rPr>
              <w:t>لازم است در این قسمت تنها انتشاراتی قید شوند که با موضوع پیشنهاد حاضر مرتبط باشند.</w:t>
            </w:r>
          </w:p>
        </w:tc>
      </w:tr>
      <w:tr w:rsidR="004F6A27" w:rsidRPr="00A565CF" w:rsidTr="001A3384">
        <w:trPr>
          <w:jc w:val="center"/>
        </w:trPr>
        <w:tc>
          <w:tcPr>
            <w:tcW w:w="74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4E4871">
            <w:pPr>
              <w:jc w:val="center"/>
              <w:rPr>
                <w:rFonts w:cs="B Nazanin"/>
                <w:rtl/>
                <w:lang w:bidi="ar-AE"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رديف</w:t>
            </w:r>
          </w:p>
        </w:tc>
        <w:tc>
          <w:tcPr>
            <w:tcW w:w="3546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4E4871">
            <w:pPr>
              <w:jc w:val="center"/>
              <w:rPr>
                <w:rFonts w:cs="B Nazanin"/>
                <w:b/>
                <w:bCs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عنوان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4E4871">
            <w:pPr>
              <w:jc w:val="center"/>
              <w:rPr>
                <w:rFonts w:cs="B Nazanin"/>
                <w:b/>
                <w:bCs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تاريخ انتشار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4E4871">
            <w:pPr>
              <w:jc w:val="center"/>
              <w:rPr>
                <w:rFonts w:cs="B Nazanin"/>
                <w:b/>
                <w:bCs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نام ناشر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F6A27" w:rsidRPr="00A565CF" w:rsidRDefault="004F6A27" w:rsidP="004E4871">
            <w:pPr>
              <w:jc w:val="center"/>
              <w:rPr>
                <w:rFonts w:cs="B Nazanin"/>
                <w:b/>
                <w:bCs/>
              </w:rPr>
            </w:pPr>
            <w:r w:rsidRPr="00A565CF">
              <w:rPr>
                <w:rFonts w:cs="B Nazanin" w:hint="cs"/>
                <w:b/>
                <w:bCs/>
                <w:rtl/>
              </w:rPr>
              <w:t>نام نويسنده يا مترجم</w:t>
            </w:r>
          </w:p>
        </w:tc>
      </w:tr>
      <w:tr w:rsidR="004F6A27" w:rsidRPr="00A565CF" w:rsidTr="001A3384">
        <w:trPr>
          <w:jc w:val="center"/>
        </w:trPr>
        <w:tc>
          <w:tcPr>
            <w:tcW w:w="749" w:type="dxa"/>
            <w:tcBorders>
              <w:bottom w:val="single" w:sz="4" w:space="0" w:color="auto"/>
            </w:tcBorders>
            <w:vAlign w:val="center"/>
          </w:tcPr>
          <w:p w:rsidR="004F6A27" w:rsidRPr="00E02C29" w:rsidRDefault="004E4871" w:rsidP="004E4871">
            <w:pPr>
              <w:jc w:val="center"/>
              <w:rPr>
                <w:rFonts w:cs="B Nazanin"/>
                <w:rtl/>
              </w:rPr>
            </w:pPr>
            <w:r w:rsidRPr="00E02C29">
              <w:rPr>
                <w:rFonts w:cs="B Nazanin" w:hint="cs"/>
                <w:rtl/>
              </w:rPr>
              <w:t>1</w:t>
            </w:r>
          </w:p>
        </w:tc>
        <w:tc>
          <w:tcPr>
            <w:tcW w:w="3546" w:type="dxa"/>
            <w:tcBorders>
              <w:bottom w:val="single" w:sz="4" w:space="0" w:color="auto"/>
            </w:tcBorders>
            <w:vAlign w:val="center"/>
          </w:tcPr>
          <w:p w:rsidR="004F6A27" w:rsidRPr="00E02C29" w:rsidRDefault="00DB2B2B" w:rsidP="001E16FF">
            <w:pPr>
              <w:bidi w:val="0"/>
              <w:jc w:val="both"/>
              <w:rPr>
                <w:rFonts w:cs="B Nazanin"/>
                <w:rtl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Numerical simulation of plastic deformation in direct-drive friction welding of AISI 4140 and ASTM A106 steel tubes.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Archives of Civil and Mechanical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1-13.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4F6A27" w:rsidRPr="00E02C29" w:rsidRDefault="00DB2B2B" w:rsidP="001E16FF">
            <w:pPr>
              <w:ind w:left="720"/>
              <w:rPr>
                <w:rFonts w:cs="B Nazanin"/>
                <w:rtl/>
              </w:rPr>
            </w:pPr>
            <w:r>
              <w:rPr>
                <w:rFonts w:cs="B Nazanin"/>
              </w:rPr>
              <w:t>2020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:rsidR="004F6A27" w:rsidRPr="00E02C29" w:rsidRDefault="00DB2B2B" w:rsidP="001E16FF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Springer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4F6A27" w:rsidRPr="00E02C29" w:rsidRDefault="001E16FF" w:rsidP="001E16FF">
            <w:pPr>
              <w:jc w:val="right"/>
              <w:rPr>
                <w:rFonts w:cs="B Nazanin"/>
                <w:rtl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Khosrowshahi, J. H., Sadeghi, M. H., &amp; </w:t>
            </w:r>
            <w:r w:rsidRPr="001E16F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Rasti, A.</w:t>
            </w:r>
          </w:p>
        </w:tc>
      </w:tr>
      <w:tr w:rsidR="001A3384" w:rsidRPr="00A565CF" w:rsidTr="001A3384">
        <w:trPr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3384" w:rsidRPr="00E02C29" w:rsidRDefault="001A3384" w:rsidP="004E4871">
            <w:pPr>
              <w:jc w:val="center"/>
              <w:rPr>
                <w:rFonts w:cs="B Nazanin"/>
                <w:rtl/>
              </w:rPr>
            </w:pPr>
            <w:r w:rsidRPr="00E02C29">
              <w:rPr>
                <w:rFonts w:cs="B Nazanin" w:hint="cs"/>
                <w:rtl/>
              </w:rPr>
              <w:t>2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3384" w:rsidRPr="004D33C2" w:rsidRDefault="001A3384" w:rsidP="001231E9">
            <w:pPr>
              <w:bidi w:val="0"/>
              <w:rPr>
                <w:rFonts w:cs="B Nazanin"/>
                <w:rtl/>
              </w:rPr>
            </w:pP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Finite element prediction of fatigue lifetime for different hole making strategies. </w:t>
            </w:r>
            <w:r w:rsidRPr="004D33C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Mechanical Science and Technology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4D33C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33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5227-5233.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3384" w:rsidRPr="004D33C2" w:rsidRDefault="001A3384" w:rsidP="001231E9">
            <w:pPr>
              <w:ind w:left="720"/>
              <w:rPr>
                <w:rFonts w:cs="B Nazanin"/>
                <w:rtl/>
              </w:rPr>
            </w:pPr>
            <w:r w:rsidRPr="004D33C2">
              <w:rPr>
                <w:rFonts w:cs="B Nazanin"/>
              </w:rPr>
              <w:t>2019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3384" w:rsidRPr="004D33C2" w:rsidRDefault="001A3384" w:rsidP="001231E9">
            <w:pPr>
              <w:bidi w:val="0"/>
              <w:rPr>
                <w:rFonts w:cs="B Nazanin"/>
                <w:rtl/>
                <w:lang w:bidi="fa-IR"/>
              </w:rPr>
            </w:pPr>
            <w:r w:rsidRPr="004D33C2">
              <w:rPr>
                <w:rFonts w:cs="B Nazanin"/>
                <w:lang w:bidi="fa-IR"/>
              </w:rPr>
              <w:t>Springer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3384" w:rsidRPr="004D33C2" w:rsidRDefault="001A3384" w:rsidP="001231E9">
            <w:pPr>
              <w:bidi w:val="0"/>
              <w:rPr>
                <w:rFonts w:cs="B Nazanin"/>
                <w:rtl/>
              </w:rPr>
            </w:pPr>
            <w:r w:rsidRPr="004D33C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Rasti, A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Sadeghi, M. H., &amp; Farshi, S. S.</w:t>
            </w:r>
          </w:p>
        </w:tc>
      </w:tr>
      <w:tr w:rsidR="00004EA6" w:rsidRPr="00A565CF" w:rsidTr="001A3384">
        <w:trPr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E02C29" w:rsidRDefault="00004EA6" w:rsidP="004E4871">
            <w:pPr>
              <w:jc w:val="center"/>
              <w:rPr>
                <w:rFonts w:cs="B Nazanin"/>
                <w:rtl/>
              </w:rPr>
            </w:pPr>
            <w:r w:rsidRPr="00E02C29">
              <w:rPr>
                <w:rFonts w:cs="B Nazanin" w:hint="cs"/>
                <w:rtl/>
              </w:rPr>
              <w:t>3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rPr>
                <w:rFonts w:cs="B Nazanin"/>
                <w:rtl/>
              </w:rPr>
            </w:pP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Dynamic analysis of thick short length FGM cylinders. </w:t>
            </w:r>
            <w:r w:rsidRPr="004D33C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Meccanica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4D33C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47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1441-1453.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ind w:left="720"/>
              <w:jc w:val="center"/>
              <w:rPr>
                <w:rFonts w:cs="B Nazanin"/>
                <w:rtl/>
              </w:rPr>
            </w:pPr>
            <w:r w:rsidRPr="004D33C2">
              <w:rPr>
                <w:rFonts w:cs="B Nazanin"/>
              </w:rPr>
              <w:t>2012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jc w:val="center"/>
              <w:rPr>
                <w:rFonts w:cs="B Nazanin"/>
                <w:rtl/>
              </w:rPr>
            </w:pPr>
            <w:r w:rsidRPr="004D33C2">
              <w:rPr>
                <w:rFonts w:cs="B Nazanin"/>
              </w:rPr>
              <w:t>Springer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rPr>
                <w:rFonts w:cs="B Nazanin"/>
                <w:rtl/>
              </w:rPr>
            </w:pPr>
            <w:r w:rsidRPr="004D33C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Asemi, K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Akhlaghi, M., &amp; Salehi, M.</w:t>
            </w:r>
          </w:p>
        </w:tc>
      </w:tr>
      <w:tr w:rsidR="00004EA6" w:rsidRPr="003B2C99" w:rsidTr="001A3384">
        <w:trPr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E02C29" w:rsidRDefault="00004EA6" w:rsidP="004E4871">
            <w:pPr>
              <w:jc w:val="center"/>
              <w:rPr>
                <w:rFonts w:cs="B Nazanin"/>
                <w:rtl/>
              </w:rPr>
            </w:pPr>
            <w:r w:rsidRPr="00E02C29">
              <w:rPr>
                <w:rFonts w:cs="B Nazanin" w:hint="cs"/>
                <w:rtl/>
              </w:rPr>
              <w:t>4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jc w:val="center"/>
              <w:rPr>
                <w:rFonts w:cs="B Nazanin"/>
                <w:rtl/>
              </w:rPr>
            </w:pP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Static, natural frequency and dynamic analyses of functionally graded porous annular sector plates reinforced by graphene platelets. </w:t>
            </w:r>
            <w:r w:rsidRPr="004D33C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Mechanics Based Design of Structures and Machines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4D33C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50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(11), 3853-3881.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ind w:left="720"/>
              <w:jc w:val="center"/>
              <w:rPr>
                <w:rFonts w:cs="B Nazanin"/>
                <w:rtl/>
              </w:rPr>
            </w:pPr>
            <w:r w:rsidRPr="004D33C2">
              <w:rPr>
                <w:rFonts w:cs="B Nazanin"/>
              </w:rPr>
              <w:t>2022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jc w:val="center"/>
              <w:rPr>
                <w:rFonts w:cs="B Nazanin"/>
                <w:rtl/>
              </w:rPr>
            </w:pPr>
            <w:r w:rsidRPr="004D33C2">
              <w:rPr>
                <w:rFonts w:cs="B Nazanin"/>
              </w:rPr>
              <w:t>Taylor and Francis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4EA6" w:rsidRPr="004D33C2" w:rsidRDefault="00004EA6" w:rsidP="001231E9">
            <w:pPr>
              <w:bidi w:val="0"/>
              <w:jc w:val="center"/>
              <w:rPr>
                <w:rFonts w:cs="B Nazanin"/>
                <w:rtl/>
              </w:rPr>
            </w:pPr>
            <w:r w:rsidRPr="004D33C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de-DE"/>
              </w:rPr>
              <w:t>Asemi, K</w:t>
            </w:r>
            <w:r w:rsidRPr="004D33C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de-DE"/>
              </w:rPr>
              <w:t>., Babaei, M., &amp; Kiarasi, F.</w:t>
            </w:r>
          </w:p>
        </w:tc>
      </w:tr>
      <w:tr w:rsidR="004E4871" w:rsidRPr="00A565CF" w:rsidTr="001A3384">
        <w:trPr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871" w:rsidRPr="00E02C29" w:rsidRDefault="00C1327D" w:rsidP="004E4871">
            <w:pPr>
              <w:jc w:val="center"/>
              <w:rPr>
                <w:rFonts w:cs="B Nazanin"/>
                <w:rtl/>
              </w:rPr>
            </w:pPr>
            <w:r w:rsidRPr="00E02C29">
              <w:rPr>
                <w:rFonts w:cs="B Nazanin" w:hint="cs"/>
                <w:rtl/>
              </w:rPr>
              <w:t>5</w:t>
            </w:r>
          </w:p>
        </w:tc>
        <w:tc>
          <w:tcPr>
            <w:tcW w:w="3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871" w:rsidRPr="002467C9" w:rsidRDefault="002467C9" w:rsidP="00154203">
            <w:pPr>
              <w:rPr>
                <w:rFonts w:cs="B Nazanin"/>
                <w:rtl/>
                <w:lang w:val="de-DE" w:bidi="fa-IR"/>
              </w:rPr>
            </w:pPr>
            <w:r>
              <w:rPr>
                <w:rFonts w:cs="B Nazanin" w:hint="cs"/>
                <w:rtl/>
                <w:lang w:val="de-DE" w:bidi="fa-IR"/>
              </w:rPr>
              <w:t>رزومه پیوست شده است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871" w:rsidRPr="00E02C29" w:rsidRDefault="004E4871" w:rsidP="00154203">
            <w:pPr>
              <w:ind w:left="720"/>
              <w:rPr>
                <w:rFonts w:cs="B Nazanin"/>
                <w:rtl/>
              </w:rPr>
            </w:pP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871" w:rsidRPr="00E02C29" w:rsidRDefault="004E4871" w:rsidP="00154203">
            <w:pPr>
              <w:rPr>
                <w:rFonts w:cs="B Nazanin"/>
                <w:rtl/>
              </w:rPr>
            </w:pP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871" w:rsidRPr="00E02C29" w:rsidRDefault="004E4871" w:rsidP="00154203">
            <w:pPr>
              <w:rPr>
                <w:rFonts w:cs="B Nazanin"/>
                <w:rtl/>
              </w:rPr>
            </w:pPr>
          </w:p>
        </w:tc>
      </w:tr>
    </w:tbl>
    <w:p w:rsidR="00987042" w:rsidRPr="00A565CF" w:rsidRDefault="00987042">
      <w:pPr>
        <w:rPr>
          <w:rFonts w:cs="B Nazanin"/>
          <w:rtl/>
        </w:rPr>
      </w:pPr>
    </w:p>
    <w:tbl>
      <w:tblPr>
        <w:bidiVisual/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2"/>
        <w:gridCol w:w="4722"/>
        <w:gridCol w:w="567"/>
        <w:gridCol w:w="596"/>
        <w:gridCol w:w="720"/>
        <w:gridCol w:w="720"/>
        <w:gridCol w:w="941"/>
        <w:gridCol w:w="992"/>
      </w:tblGrid>
      <w:tr w:rsidR="00DD682B" w:rsidRPr="00A565CF" w:rsidTr="00E02C29">
        <w:trPr>
          <w:jc w:val="center"/>
        </w:trPr>
        <w:tc>
          <w:tcPr>
            <w:tcW w:w="100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682B" w:rsidRPr="00A565CF" w:rsidRDefault="00E02C29" w:rsidP="00443596">
            <w:pPr>
              <w:numPr>
                <w:ilvl w:val="0"/>
                <w:numId w:val="4"/>
              </w:numPr>
              <w:jc w:val="both"/>
              <w:rPr>
                <w:rFonts w:cs="B Nazanin"/>
                <w:b/>
                <w:bCs/>
                <w:rtl/>
                <w:lang w:bidi="fa-IR"/>
              </w:rPr>
            </w:pPr>
            <w:bookmarkStart w:id="11" w:name="OLE_LINK117"/>
            <w:bookmarkStart w:id="12" w:name="OLE_LINK118"/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DD682B" w:rsidRPr="00A565CF">
              <w:rPr>
                <w:rFonts w:cs="B Nazanin" w:hint="cs"/>
                <w:b/>
                <w:bCs/>
                <w:rtl/>
              </w:rPr>
              <w:t>مواد</w:t>
            </w:r>
            <w:r w:rsidR="00DD682B" w:rsidRPr="00A565CF">
              <w:rPr>
                <w:rFonts w:cs="B Nazanin" w:hint="cs"/>
                <w:b/>
                <w:bCs/>
                <w:rtl/>
                <w:lang w:bidi="fa-IR"/>
              </w:rPr>
              <w:t xml:space="preserve"> و تجهیزات:</w:t>
            </w:r>
          </w:p>
        </w:tc>
      </w:tr>
      <w:tr w:rsidR="00594218" w:rsidRPr="00A565CF" w:rsidTr="00E02C29">
        <w:trPr>
          <w:jc w:val="center"/>
        </w:trPr>
        <w:tc>
          <w:tcPr>
            <w:tcW w:w="752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594218" w:rsidRPr="00A565CF" w:rsidRDefault="00C52426" w:rsidP="00ED16B9">
            <w:pPr>
              <w:rPr>
                <w:rFonts w:cs="B Nazanin"/>
                <w:b/>
                <w:bCs/>
                <w:rtl/>
                <w:lang w:bidi="fa-IR"/>
              </w:rPr>
            </w:pPr>
            <w:r w:rsidRPr="000C026A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ردیف</w:t>
            </w:r>
            <w:r w:rsidR="00594218" w:rsidRPr="00A565CF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4722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594218" w:rsidRPr="00A565CF" w:rsidRDefault="00594218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نام كالا يا مواد مورد نياز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594218" w:rsidRPr="00A565CF" w:rsidRDefault="00594218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منبع تهيه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594218" w:rsidRPr="00A565CF" w:rsidRDefault="00594218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نوع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594218" w:rsidRPr="00A565CF" w:rsidRDefault="00594218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میزان</w:t>
            </w:r>
          </w:p>
        </w:tc>
      </w:tr>
      <w:tr w:rsidR="00594218" w:rsidRPr="00A565CF" w:rsidTr="00F14A2E">
        <w:trPr>
          <w:trHeight w:val="802"/>
          <w:jc w:val="center"/>
        </w:trPr>
        <w:tc>
          <w:tcPr>
            <w:tcW w:w="752" w:type="dxa"/>
            <w:vMerge/>
            <w:shd w:val="clear" w:color="auto" w:fill="CCFFCC"/>
            <w:vAlign w:val="center"/>
          </w:tcPr>
          <w:p w:rsidR="00594218" w:rsidRPr="00A565CF" w:rsidRDefault="00594218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4722" w:type="dxa"/>
            <w:vMerge/>
            <w:shd w:val="clear" w:color="auto" w:fill="CCFFCC"/>
            <w:vAlign w:val="center"/>
          </w:tcPr>
          <w:p w:rsidR="00594218" w:rsidRPr="00A565CF" w:rsidRDefault="00594218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CFFCC"/>
            <w:textDirection w:val="btLr"/>
            <w:vAlign w:val="center"/>
          </w:tcPr>
          <w:p w:rsidR="00594218" w:rsidRPr="00A565CF" w:rsidRDefault="00594218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داخلي</w:t>
            </w:r>
          </w:p>
        </w:tc>
        <w:tc>
          <w:tcPr>
            <w:tcW w:w="596" w:type="dxa"/>
            <w:shd w:val="clear" w:color="auto" w:fill="CCFFCC"/>
            <w:textDirection w:val="btLr"/>
            <w:vAlign w:val="center"/>
          </w:tcPr>
          <w:p w:rsidR="00594218" w:rsidRPr="00A565CF" w:rsidRDefault="00594218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خارجي</w:t>
            </w:r>
          </w:p>
        </w:tc>
        <w:tc>
          <w:tcPr>
            <w:tcW w:w="720" w:type="dxa"/>
            <w:shd w:val="clear" w:color="auto" w:fill="CCFFCC"/>
            <w:textDirection w:val="btLr"/>
            <w:vAlign w:val="center"/>
          </w:tcPr>
          <w:p w:rsidR="00594218" w:rsidRPr="00A565CF" w:rsidRDefault="00594218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مصرفي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CFFCC"/>
            <w:textDirection w:val="btLr"/>
            <w:vAlign w:val="center"/>
          </w:tcPr>
          <w:p w:rsidR="00594218" w:rsidRPr="00A565CF" w:rsidRDefault="00594218" w:rsidP="002D25DB">
            <w:pPr>
              <w:ind w:left="113" w:right="113"/>
              <w:jc w:val="center"/>
              <w:rPr>
                <w:rFonts w:cs="B Nazanin"/>
                <w:b/>
                <w:bCs/>
                <w:spacing w:val="-14"/>
                <w:sz w:val="18"/>
                <w:szCs w:val="18"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غيرمصرفي</w:t>
            </w:r>
          </w:p>
        </w:tc>
        <w:tc>
          <w:tcPr>
            <w:tcW w:w="941" w:type="dxa"/>
            <w:shd w:val="clear" w:color="auto" w:fill="CCFFCC"/>
            <w:vAlign w:val="center"/>
          </w:tcPr>
          <w:p w:rsidR="00594218" w:rsidRPr="00A565CF" w:rsidRDefault="00594218" w:rsidP="002D25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واحد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594218" w:rsidRPr="00A565CF" w:rsidRDefault="00594218" w:rsidP="00CB542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مقدار</w:t>
            </w:r>
          </w:p>
        </w:tc>
      </w:tr>
      <w:tr w:rsidR="00594218" w:rsidRPr="00A565CF" w:rsidTr="00CE3E3C">
        <w:trPr>
          <w:jc w:val="center"/>
        </w:trPr>
        <w:tc>
          <w:tcPr>
            <w:tcW w:w="752" w:type="dxa"/>
            <w:vAlign w:val="center"/>
          </w:tcPr>
          <w:p w:rsidR="00594218" w:rsidRPr="00E02C29" w:rsidRDefault="00594218" w:rsidP="002D25DB">
            <w:pPr>
              <w:jc w:val="center"/>
              <w:rPr>
                <w:rFonts w:cs="B Nazanin"/>
                <w:rtl/>
              </w:rPr>
            </w:pPr>
            <w:r w:rsidRPr="00E02C29">
              <w:rPr>
                <w:rFonts w:cs="B Nazanin" w:hint="cs"/>
                <w:rtl/>
              </w:rPr>
              <w:t>1</w:t>
            </w:r>
          </w:p>
        </w:tc>
        <w:tc>
          <w:tcPr>
            <w:tcW w:w="4722" w:type="dxa"/>
            <w:vAlign w:val="center"/>
          </w:tcPr>
          <w:p w:rsidR="00594218" w:rsidRPr="00AC4C8F" w:rsidRDefault="006A3051" w:rsidP="002D25DB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مدل سه بعدی </w:t>
            </w:r>
            <w:r w:rsidR="00D36F88">
              <w:rPr>
                <w:rFonts w:cs="B Nazanin" w:hint="cs"/>
                <w:rtl/>
                <w:lang w:bidi="fa-IR"/>
              </w:rPr>
              <w:t>و نقشه‌های دو بعدی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594218" w:rsidRPr="00AC4C8F" w:rsidRDefault="00594218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594218" w:rsidRPr="00AC4C8F" w:rsidRDefault="00594218" w:rsidP="002D25DB">
            <w:pPr>
              <w:jc w:val="center"/>
              <w:rPr>
                <w:rFonts w:cs="B Nazanin"/>
                <w:spacing w:val="-8"/>
                <w:rtl/>
                <w:lang w:bidi="fa-IR"/>
              </w:rPr>
            </w:pPr>
          </w:p>
        </w:tc>
        <w:tc>
          <w:tcPr>
            <w:tcW w:w="720" w:type="dxa"/>
            <w:vAlign w:val="center"/>
          </w:tcPr>
          <w:p w:rsidR="00594218" w:rsidRPr="00AC4C8F" w:rsidRDefault="00594218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594218" w:rsidRPr="00AC4C8F" w:rsidRDefault="00594218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41" w:type="dxa"/>
            <w:vAlign w:val="center"/>
          </w:tcPr>
          <w:p w:rsidR="00594218" w:rsidRPr="00AC4C8F" w:rsidRDefault="00594218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594218" w:rsidRPr="00AC4C8F" w:rsidRDefault="00594218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bookmarkEnd w:id="11"/>
      <w:bookmarkEnd w:id="12"/>
    </w:tbl>
    <w:p w:rsidR="00942ED9" w:rsidRDefault="00942ED9" w:rsidP="00074CD7">
      <w:pPr>
        <w:ind w:left="566"/>
        <w:rPr>
          <w:rFonts w:cs="B Nazanin"/>
          <w:b/>
          <w:bCs/>
          <w:lang w:bidi="fa-IR"/>
        </w:rPr>
      </w:pPr>
    </w:p>
    <w:p w:rsidR="003D3283" w:rsidRDefault="003D3283" w:rsidP="00074CD7">
      <w:pPr>
        <w:ind w:left="566"/>
        <w:rPr>
          <w:rFonts w:cs="B Nazanin"/>
          <w:b/>
          <w:bCs/>
          <w:lang w:bidi="fa-IR"/>
        </w:rPr>
      </w:pPr>
    </w:p>
    <w:p w:rsidR="003D3283" w:rsidRDefault="003D3283" w:rsidP="00074CD7">
      <w:pPr>
        <w:ind w:left="566"/>
        <w:rPr>
          <w:rFonts w:cs="B Nazanin"/>
          <w:b/>
          <w:bCs/>
          <w:lang w:bidi="fa-IR"/>
        </w:rPr>
      </w:pPr>
    </w:p>
    <w:p w:rsidR="003D3283" w:rsidRDefault="003D3283" w:rsidP="00074CD7">
      <w:pPr>
        <w:ind w:left="566"/>
        <w:rPr>
          <w:rFonts w:cs="B Nazanin"/>
          <w:b/>
          <w:bCs/>
          <w:rtl/>
          <w:lang w:bidi="fa-IR"/>
        </w:rPr>
      </w:pPr>
    </w:p>
    <w:p w:rsidR="00CF7A2D" w:rsidRDefault="00CF7A2D" w:rsidP="00074CD7">
      <w:pPr>
        <w:ind w:left="566"/>
        <w:rPr>
          <w:rFonts w:cs="B Nazanin"/>
          <w:b/>
          <w:bCs/>
          <w:rtl/>
          <w:lang w:bidi="fa-IR"/>
        </w:rPr>
      </w:pPr>
    </w:p>
    <w:p w:rsidR="002948D5" w:rsidRDefault="002948D5" w:rsidP="00074CD7">
      <w:pPr>
        <w:ind w:left="566"/>
        <w:rPr>
          <w:rFonts w:cs="B Nazanin"/>
          <w:b/>
          <w:bCs/>
          <w:rtl/>
          <w:lang w:bidi="fa-IR"/>
        </w:rPr>
      </w:pPr>
    </w:p>
    <w:p w:rsidR="00CF7A2D" w:rsidRDefault="00CF7A2D" w:rsidP="00074CD7">
      <w:pPr>
        <w:ind w:left="566"/>
        <w:rPr>
          <w:rFonts w:cs="B Nazanin"/>
          <w:b/>
          <w:bCs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4459"/>
        <w:gridCol w:w="1669"/>
        <w:gridCol w:w="1669"/>
        <w:gridCol w:w="1417"/>
      </w:tblGrid>
      <w:tr w:rsidR="00E02C29" w:rsidRPr="00B75D9B" w:rsidTr="001231E9">
        <w:trPr>
          <w:trHeight w:val="380"/>
        </w:trPr>
        <w:tc>
          <w:tcPr>
            <w:tcW w:w="9923" w:type="dxa"/>
            <w:gridSpan w:val="5"/>
            <w:tcBorders>
              <w:top w:val="nil"/>
              <w:left w:val="nil"/>
              <w:right w:val="nil"/>
            </w:tcBorders>
          </w:tcPr>
          <w:p w:rsidR="00E02C29" w:rsidRPr="00B75D9B" w:rsidRDefault="00E02C29" w:rsidP="00443596">
            <w:pPr>
              <w:numPr>
                <w:ilvl w:val="0"/>
                <w:numId w:val="4"/>
              </w:numPr>
              <w:jc w:val="both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lastRenderedPageBreak/>
              <w:t xml:space="preserve"> </w:t>
            </w:r>
            <w:r w:rsidRPr="00B75D9B">
              <w:rPr>
                <w:rFonts w:cs="B Nazanin" w:hint="cs"/>
                <w:b/>
                <w:bCs/>
                <w:rtl/>
                <w:lang w:bidi="fa-IR"/>
              </w:rPr>
              <w:t>آزمایش</w:t>
            </w:r>
            <w:r w:rsidRPr="00B75D9B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Pr="00B75D9B">
              <w:rPr>
                <w:rFonts w:cs="B Nazanin" w:hint="cs"/>
                <w:b/>
                <w:bCs/>
                <w:rtl/>
                <w:lang w:bidi="fa-IR"/>
              </w:rPr>
              <w:t>ها:</w:t>
            </w:r>
          </w:p>
        </w:tc>
      </w:tr>
      <w:tr w:rsidR="00E02C29" w:rsidRPr="00B75D9B" w:rsidTr="00E02C29">
        <w:trPr>
          <w:trHeight w:val="776"/>
        </w:trPr>
        <w:tc>
          <w:tcPr>
            <w:tcW w:w="709" w:type="dxa"/>
            <w:shd w:val="clear" w:color="auto" w:fill="CCFFCC"/>
            <w:vAlign w:val="center"/>
          </w:tcPr>
          <w:p w:rsidR="00E02C29" w:rsidRPr="00B75D9B" w:rsidRDefault="00E02C29" w:rsidP="00987042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75D9B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4459" w:type="dxa"/>
            <w:shd w:val="clear" w:color="auto" w:fill="CCFFCC"/>
            <w:vAlign w:val="center"/>
          </w:tcPr>
          <w:p w:rsidR="00E02C29" w:rsidRPr="00B75D9B" w:rsidRDefault="00E02C29" w:rsidP="00987042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75D9B">
              <w:rPr>
                <w:rFonts w:cs="B Nazanin" w:hint="cs"/>
                <w:b/>
                <w:bCs/>
                <w:rtl/>
                <w:lang w:bidi="fa-IR"/>
              </w:rPr>
              <w:t>نام آزمون</w:t>
            </w:r>
          </w:p>
        </w:tc>
        <w:tc>
          <w:tcPr>
            <w:tcW w:w="1669" w:type="dxa"/>
            <w:shd w:val="clear" w:color="auto" w:fill="CCFFCC"/>
            <w:vAlign w:val="center"/>
          </w:tcPr>
          <w:p w:rsidR="00E02C29" w:rsidRPr="00B75D9B" w:rsidRDefault="00E02C29" w:rsidP="00E02C29">
            <w:pPr>
              <w:ind w:left="1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75D9B">
              <w:rPr>
                <w:rFonts w:cs="B Nazanin" w:hint="cs"/>
                <w:b/>
                <w:bCs/>
                <w:rtl/>
                <w:lang w:bidi="fa-IR"/>
              </w:rPr>
              <w:t>استاندارد مربوطه</w:t>
            </w:r>
          </w:p>
        </w:tc>
        <w:tc>
          <w:tcPr>
            <w:tcW w:w="1669" w:type="dxa"/>
            <w:shd w:val="clear" w:color="auto" w:fill="CCFFCC"/>
            <w:vAlign w:val="center"/>
          </w:tcPr>
          <w:p w:rsidR="00E02C29" w:rsidRPr="00B75D9B" w:rsidRDefault="00E02C29" w:rsidP="00987042">
            <w:pPr>
              <w:ind w:left="1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75D9B">
              <w:rPr>
                <w:rFonts w:cs="B Nazanin" w:hint="cs"/>
                <w:b/>
                <w:bCs/>
                <w:rtl/>
                <w:lang w:bidi="fa-IR"/>
              </w:rPr>
              <w:t>محل انجام آزمون</w:t>
            </w:r>
          </w:p>
        </w:tc>
        <w:tc>
          <w:tcPr>
            <w:tcW w:w="1417" w:type="dxa"/>
            <w:shd w:val="clear" w:color="auto" w:fill="CCFFCC"/>
            <w:vAlign w:val="center"/>
          </w:tcPr>
          <w:p w:rsidR="00E02C29" w:rsidRPr="00B75D9B" w:rsidRDefault="00E02C29" w:rsidP="00987042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75D9B">
              <w:rPr>
                <w:rFonts w:cs="B Nazanin" w:hint="cs"/>
                <w:b/>
                <w:bCs/>
                <w:rtl/>
                <w:lang w:bidi="fa-IR"/>
              </w:rPr>
              <w:t>تعداد آزمون</w:t>
            </w:r>
          </w:p>
        </w:tc>
      </w:tr>
      <w:tr w:rsidR="00C21350" w:rsidRPr="00B75D9B" w:rsidTr="00E02C29">
        <w:tc>
          <w:tcPr>
            <w:tcW w:w="709" w:type="dxa"/>
            <w:vAlign w:val="center"/>
          </w:tcPr>
          <w:p w:rsidR="00C21350" w:rsidRPr="00B75D9B" w:rsidRDefault="00C21350" w:rsidP="00C21350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459" w:type="dxa"/>
            <w:vAlign w:val="center"/>
          </w:tcPr>
          <w:p w:rsidR="00C21350" w:rsidRPr="00BB1B94" w:rsidRDefault="00C21350" w:rsidP="00C21350">
            <w:pPr>
              <w:rPr>
                <w:rFonts w:cs="B Nazanin"/>
                <w:rtl/>
                <w:lang w:bidi="fa-IR"/>
              </w:rPr>
            </w:pPr>
            <w:r w:rsidRPr="00BB1B94">
              <w:rPr>
                <w:rFonts w:cs="B Nazanin" w:hint="cs"/>
                <w:rtl/>
                <w:lang w:bidi="fa-IR"/>
              </w:rPr>
              <w:t xml:space="preserve">انجام تستهای عملی جهت محاسبه اصطکاک چرخ و ریل </w:t>
            </w:r>
          </w:p>
        </w:tc>
        <w:tc>
          <w:tcPr>
            <w:tcW w:w="1669" w:type="dxa"/>
          </w:tcPr>
          <w:p w:rsidR="00C21350" w:rsidRPr="00B75D9B" w:rsidRDefault="00C21350" w:rsidP="00C21350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669" w:type="dxa"/>
            <w:vAlign w:val="center"/>
          </w:tcPr>
          <w:p w:rsidR="00C21350" w:rsidRPr="00B75D9B" w:rsidRDefault="00C21350" w:rsidP="00C21350">
            <w:pPr>
              <w:rPr>
                <w:rFonts w:cs="B Nazanin"/>
                <w:rtl/>
                <w:lang w:bidi="fa-IR"/>
              </w:rPr>
            </w:pPr>
            <w:r w:rsidRPr="00B75D9B">
              <w:rPr>
                <w:rFonts w:cs="B Nazanin" w:hint="cs"/>
                <w:rtl/>
                <w:lang w:bidi="fa-IR"/>
              </w:rPr>
              <w:t>طبق نظر کارفرما</w:t>
            </w:r>
          </w:p>
        </w:tc>
        <w:tc>
          <w:tcPr>
            <w:tcW w:w="1417" w:type="dxa"/>
            <w:vAlign w:val="center"/>
          </w:tcPr>
          <w:p w:rsidR="00C21350" w:rsidRPr="00B75D9B" w:rsidRDefault="00C21350" w:rsidP="00C21350">
            <w:pPr>
              <w:ind w:left="566"/>
              <w:jc w:val="center"/>
              <w:rPr>
                <w:rFonts w:cs="B Nazanin"/>
                <w:rtl/>
                <w:lang w:bidi="fa-IR"/>
              </w:rPr>
            </w:pPr>
            <w:r w:rsidRPr="00B75D9B">
              <w:rPr>
                <w:rFonts w:cs="B Nazanin" w:hint="cs"/>
                <w:rtl/>
                <w:lang w:bidi="fa-IR"/>
              </w:rPr>
              <w:t>3</w:t>
            </w:r>
          </w:p>
        </w:tc>
      </w:tr>
      <w:tr w:rsidR="00E02C29" w:rsidRPr="003D3283" w:rsidTr="00E02C29">
        <w:tc>
          <w:tcPr>
            <w:tcW w:w="709" w:type="dxa"/>
            <w:vAlign w:val="center"/>
          </w:tcPr>
          <w:p w:rsidR="00E02C29" w:rsidRPr="00B75D9B" w:rsidRDefault="00E02C29" w:rsidP="00987042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59" w:type="dxa"/>
            <w:vAlign w:val="center"/>
          </w:tcPr>
          <w:p w:rsidR="00E02C29" w:rsidRPr="00B75D9B" w:rsidRDefault="00E02C29" w:rsidP="00AF5CB7">
            <w:pPr>
              <w:rPr>
                <w:rFonts w:cs="B Nazanin"/>
                <w:rtl/>
                <w:lang w:bidi="fa-IR"/>
              </w:rPr>
            </w:pPr>
          </w:p>
        </w:tc>
        <w:tc>
          <w:tcPr>
            <w:tcW w:w="1669" w:type="dxa"/>
          </w:tcPr>
          <w:p w:rsidR="00E02C29" w:rsidRPr="00B75D9B" w:rsidRDefault="00E02C29" w:rsidP="00947B3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669" w:type="dxa"/>
            <w:vAlign w:val="center"/>
          </w:tcPr>
          <w:p w:rsidR="00E02C29" w:rsidRPr="00B75D9B" w:rsidRDefault="00E02C29" w:rsidP="00267239">
            <w:pPr>
              <w:rPr>
                <w:rFonts w:cs="B Nazanin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:rsidR="00E02C29" w:rsidRPr="00B75D9B" w:rsidRDefault="00E02C29" w:rsidP="00ED16B9">
            <w:pPr>
              <w:ind w:left="566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A645E0" w:rsidRDefault="00A645E0">
      <w:pPr>
        <w:rPr>
          <w:rtl/>
        </w:rPr>
      </w:pPr>
      <w:bookmarkStart w:id="13" w:name="OLE_LINK119"/>
      <w:bookmarkStart w:id="14" w:name="OLE_LINK120"/>
      <w:bookmarkStart w:id="15" w:name="OLE_LINK121"/>
    </w:p>
    <w:p w:rsidR="00A645E0" w:rsidRDefault="00A645E0">
      <w:pPr>
        <w:rPr>
          <w:rtl/>
        </w:rPr>
      </w:pPr>
    </w:p>
    <w:p w:rsidR="00A645E0" w:rsidRDefault="00A645E0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0"/>
        <w:gridCol w:w="3354"/>
        <w:gridCol w:w="1388"/>
        <w:gridCol w:w="1007"/>
        <w:gridCol w:w="1461"/>
        <w:gridCol w:w="1039"/>
        <w:gridCol w:w="1063"/>
      </w:tblGrid>
      <w:tr w:rsidR="00DD682B" w:rsidRPr="00A565CF" w:rsidTr="000E41CB">
        <w:trPr>
          <w:trHeight w:val="221"/>
          <w:jc w:val="center"/>
        </w:trPr>
        <w:tc>
          <w:tcPr>
            <w:tcW w:w="992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DD682B" w:rsidRPr="00A565CF" w:rsidRDefault="00DD682B" w:rsidP="00F01472">
            <w:pPr>
              <w:numPr>
                <w:ilvl w:val="0"/>
                <w:numId w:val="4"/>
              </w:numPr>
              <w:jc w:val="both"/>
              <w:rPr>
                <w:rFonts w:cs="B Nazanin"/>
                <w:b/>
                <w:bCs/>
                <w:rtl/>
                <w:lang w:bidi="fa-IR"/>
              </w:rPr>
            </w:pPr>
            <w:bookmarkStart w:id="16" w:name="OLE_LINK122"/>
            <w:bookmarkStart w:id="17" w:name="OLE_LINK123"/>
            <w:bookmarkEnd w:id="13"/>
            <w:bookmarkEnd w:id="14"/>
            <w:bookmarkEnd w:id="15"/>
            <w:r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A565CF">
              <w:rPr>
                <w:rFonts w:cs="B Nazanin" w:hint="cs"/>
                <w:b/>
                <w:bCs/>
                <w:rtl/>
                <w:lang w:bidi="fa-IR"/>
              </w:rPr>
              <w:t>سفر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های</w:t>
            </w:r>
            <w:r>
              <w:rPr>
                <w:rFonts w:cs="B Nazanin" w:hint="cs"/>
                <w:b/>
                <w:bCs/>
                <w:rtl/>
              </w:rPr>
              <w:t xml:space="preserve"> مورد نیاز</w:t>
            </w:r>
            <w:r w:rsidRPr="00A565CF">
              <w:rPr>
                <w:rFonts w:cs="B Nazanin" w:hint="cs"/>
                <w:b/>
                <w:bCs/>
                <w:rtl/>
              </w:rPr>
              <w:t>:</w:t>
            </w:r>
            <w:r w:rsidR="00E64FDA" w:rsidRPr="00154D71">
              <w:rPr>
                <w:rFonts w:cs="B Nazanin" w:hint="cs"/>
                <w:b/>
                <w:bCs/>
                <w:u w:val="single"/>
                <w:rtl/>
              </w:rPr>
              <w:t xml:space="preserve"> (طی جلسه حضوری با کارشناسان مپنا بر حسب نیاز به بازدید در محل مشخص شده توسط کارفرما تعیین می‌گردد)</w:t>
            </w:r>
          </w:p>
        </w:tc>
      </w:tr>
      <w:tr w:rsidR="00450BCE" w:rsidRPr="00A565CF" w:rsidTr="000E41CB">
        <w:trPr>
          <w:trHeight w:val="388"/>
          <w:jc w:val="center"/>
        </w:trPr>
        <w:tc>
          <w:tcPr>
            <w:tcW w:w="610" w:type="dxa"/>
            <w:vMerge w:val="restart"/>
            <w:shd w:val="clear" w:color="auto" w:fill="CCFFCC"/>
            <w:textDirection w:val="btLr"/>
            <w:vAlign w:val="center"/>
          </w:tcPr>
          <w:p w:rsidR="00450BCE" w:rsidRPr="00A565CF" w:rsidRDefault="00DD682B" w:rsidP="00E02C29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354" w:type="dxa"/>
            <w:vMerge w:val="restart"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1388" w:type="dxa"/>
            <w:vMerge w:val="restart"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نوع مسئوليت</w:t>
            </w:r>
          </w:p>
        </w:tc>
        <w:tc>
          <w:tcPr>
            <w:tcW w:w="1007" w:type="dxa"/>
            <w:vMerge w:val="restart"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مقصد</w:t>
            </w:r>
          </w:p>
        </w:tc>
        <w:tc>
          <w:tcPr>
            <w:tcW w:w="1461" w:type="dxa"/>
            <w:vMerge w:val="restart"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منظور از سفر</w:t>
            </w:r>
          </w:p>
        </w:tc>
        <w:tc>
          <w:tcPr>
            <w:tcW w:w="1039" w:type="dxa"/>
            <w:vMerge w:val="restart"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نوع وسيله نقليه</w:t>
            </w:r>
          </w:p>
        </w:tc>
        <w:tc>
          <w:tcPr>
            <w:tcW w:w="1063" w:type="dxa"/>
            <w:vMerge w:val="restart"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مدت مسافرت (روز)</w:t>
            </w:r>
          </w:p>
        </w:tc>
      </w:tr>
      <w:tr w:rsidR="00450BCE" w:rsidRPr="00A565CF" w:rsidTr="000E41CB">
        <w:trPr>
          <w:trHeight w:val="380"/>
          <w:jc w:val="center"/>
        </w:trPr>
        <w:tc>
          <w:tcPr>
            <w:tcW w:w="610" w:type="dxa"/>
            <w:vMerge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3354" w:type="dxa"/>
            <w:vMerge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88" w:type="dxa"/>
            <w:vMerge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07" w:type="dxa"/>
            <w:vMerge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461" w:type="dxa"/>
            <w:vMerge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39" w:type="dxa"/>
            <w:vMerge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063" w:type="dxa"/>
            <w:vMerge/>
            <w:shd w:val="clear" w:color="auto" w:fill="CCFFCC"/>
            <w:vAlign w:val="center"/>
          </w:tcPr>
          <w:p w:rsidR="00450BCE" w:rsidRPr="00A565CF" w:rsidRDefault="00450BCE" w:rsidP="003C685E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0E41CB" w:rsidRPr="00A565CF" w:rsidTr="000E41CB">
        <w:trPr>
          <w:jc w:val="center"/>
        </w:trPr>
        <w:tc>
          <w:tcPr>
            <w:tcW w:w="610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354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8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7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1" w:type="dxa"/>
            <w:vMerge w:val="restart"/>
          </w:tcPr>
          <w:p w:rsidR="000E41CB" w:rsidRPr="002318DC" w:rsidRDefault="002318DC" w:rsidP="002948D5">
            <w:pPr>
              <w:jc w:val="both"/>
              <w:rPr>
                <w:rFonts w:cs="B Nazanin"/>
                <w:rtl/>
                <w:lang w:bidi="fa-IR"/>
              </w:rPr>
            </w:pPr>
            <w:r w:rsidRPr="002948D5">
              <w:rPr>
                <w:rFonts w:cs="B Nazanin" w:hint="cs"/>
                <w:sz w:val="20"/>
                <w:szCs w:val="20"/>
                <w:rtl/>
                <w:lang w:bidi="fa-IR"/>
              </w:rPr>
              <w:t>بازدید از واگن هایی که قرار است تجهیزات مورد نظر</w:t>
            </w:r>
            <w:r w:rsidR="002948D5" w:rsidRPr="002948D5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2948D5">
              <w:rPr>
                <w:rFonts w:cs="B Nazanin" w:hint="cs"/>
                <w:sz w:val="20"/>
                <w:szCs w:val="20"/>
                <w:rtl/>
                <w:lang w:bidi="fa-IR"/>
              </w:rPr>
              <w:t>روی آن نصب شود</w:t>
            </w:r>
          </w:p>
        </w:tc>
        <w:tc>
          <w:tcPr>
            <w:tcW w:w="1039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63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E41CB" w:rsidRPr="00A565CF" w:rsidTr="000E41CB">
        <w:trPr>
          <w:jc w:val="center"/>
        </w:trPr>
        <w:tc>
          <w:tcPr>
            <w:tcW w:w="610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354" w:type="dxa"/>
            <w:vAlign w:val="center"/>
          </w:tcPr>
          <w:p w:rsidR="000E41CB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8" w:type="dxa"/>
            <w:vAlign w:val="center"/>
          </w:tcPr>
          <w:p w:rsidR="000E41CB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7" w:type="dxa"/>
            <w:vAlign w:val="center"/>
          </w:tcPr>
          <w:p w:rsidR="000E41CB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1" w:type="dxa"/>
            <w:vMerge/>
          </w:tcPr>
          <w:p w:rsidR="000E41CB" w:rsidRPr="00054BD4" w:rsidRDefault="000E41CB" w:rsidP="00D85BAA">
            <w:pPr>
              <w:rPr>
                <w:rFonts w:cs="B Nazanin"/>
                <w:rtl/>
                <w:lang w:bidi="fa-IR"/>
              </w:rPr>
            </w:pPr>
          </w:p>
        </w:tc>
        <w:tc>
          <w:tcPr>
            <w:tcW w:w="1039" w:type="dxa"/>
            <w:vAlign w:val="center"/>
          </w:tcPr>
          <w:p w:rsidR="000E41CB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63" w:type="dxa"/>
            <w:vAlign w:val="center"/>
          </w:tcPr>
          <w:p w:rsidR="000E41CB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E41CB" w:rsidRPr="00A565CF" w:rsidTr="000E41CB">
        <w:trPr>
          <w:jc w:val="center"/>
        </w:trPr>
        <w:tc>
          <w:tcPr>
            <w:tcW w:w="610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354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8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7" w:type="dxa"/>
            <w:vAlign w:val="center"/>
          </w:tcPr>
          <w:p w:rsidR="000E41CB" w:rsidRPr="00AC4C8F" w:rsidRDefault="000E41CB" w:rsidP="00D85BAA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1" w:type="dxa"/>
            <w:vMerge/>
          </w:tcPr>
          <w:p w:rsidR="000E41CB" w:rsidRDefault="000E41CB"/>
        </w:tc>
        <w:tc>
          <w:tcPr>
            <w:tcW w:w="1039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63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E41CB" w:rsidRPr="00A565CF" w:rsidTr="000E41CB">
        <w:trPr>
          <w:jc w:val="center"/>
        </w:trPr>
        <w:tc>
          <w:tcPr>
            <w:tcW w:w="610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354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8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07" w:type="dxa"/>
            <w:vAlign w:val="center"/>
          </w:tcPr>
          <w:p w:rsidR="000E41CB" w:rsidRPr="00AC4C8F" w:rsidRDefault="000E41CB" w:rsidP="00D85BAA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61" w:type="dxa"/>
            <w:vMerge/>
          </w:tcPr>
          <w:p w:rsidR="000E41CB" w:rsidRDefault="000E41CB"/>
        </w:tc>
        <w:tc>
          <w:tcPr>
            <w:tcW w:w="1039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63" w:type="dxa"/>
            <w:vAlign w:val="center"/>
          </w:tcPr>
          <w:p w:rsidR="000E41CB" w:rsidRPr="00AC4C8F" w:rsidRDefault="000E41CB" w:rsidP="003C685E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bookmarkEnd w:id="16"/>
      <w:bookmarkEnd w:id="17"/>
    </w:tbl>
    <w:p w:rsidR="004B489C" w:rsidRDefault="004B489C">
      <w:pPr>
        <w:rPr>
          <w:rFonts w:cs="B Nazanin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1"/>
        <w:gridCol w:w="5803"/>
        <w:gridCol w:w="1984"/>
        <w:gridCol w:w="1371"/>
      </w:tblGrid>
      <w:tr w:rsidR="00937D49" w:rsidRPr="00A565CF" w:rsidTr="000C026A">
        <w:trPr>
          <w:trHeight w:val="95"/>
          <w:jc w:val="center"/>
        </w:trPr>
        <w:tc>
          <w:tcPr>
            <w:tcW w:w="9829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37D49" w:rsidRPr="00A565CF" w:rsidRDefault="00DD682B" w:rsidP="00443596">
            <w:pPr>
              <w:numPr>
                <w:ilvl w:val="0"/>
                <w:numId w:val="4"/>
              </w:numPr>
              <w:jc w:val="both"/>
              <w:rPr>
                <w:rFonts w:cs="B Nazanin"/>
                <w:b/>
                <w:bCs/>
                <w:rtl/>
              </w:rPr>
            </w:pPr>
            <w:bookmarkStart w:id="18" w:name="OLE_LINK126"/>
            <w:bookmarkStart w:id="19" w:name="OLE_LINK127"/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37D49" w:rsidRPr="00A565CF">
              <w:rPr>
                <w:rFonts w:cs="B Nazanin" w:hint="cs"/>
                <w:b/>
                <w:bCs/>
                <w:rtl/>
              </w:rPr>
              <w:t>قراردادها و خدمات جنبي:</w:t>
            </w:r>
          </w:p>
        </w:tc>
      </w:tr>
      <w:tr w:rsidR="00937D49" w:rsidRPr="00A565CF" w:rsidTr="000C026A">
        <w:trPr>
          <w:trHeight w:val="380"/>
          <w:jc w:val="center"/>
        </w:trPr>
        <w:tc>
          <w:tcPr>
            <w:tcW w:w="671" w:type="dxa"/>
            <w:vMerge w:val="restart"/>
            <w:shd w:val="clear" w:color="auto" w:fill="CCFFCC"/>
            <w:vAlign w:val="center"/>
          </w:tcPr>
          <w:p w:rsidR="00937D49" w:rsidRPr="00A565CF" w:rsidRDefault="00937D49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رديف</w:t>
            </w:r>
          </w:p>
        </w:tc>
        <w:tc>
          <w:tcPr>
            <w:tcW w:w="5803" w:type="dxa"/>
            <w:vMerge w:val="restart"/>
            <w:shd w:val="clear" w:color="auto" w:fill="CCFFCC"/>
            <w:vAlign w:val="center"/>
          </w:tcPr>
          <w:p w:rsidR="00937D49" w:rsidRPr="00A565CF" w:rsidRDefault="00937D49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زمينه همكاري</w:t>
            </w:r>
          </w:p>
        </w:tc>
        <w:tc>
          <w:tcPr>
            <w:tcW w:w="1984" w:type="dxa"/>
            <w:vMerge w:val="restart"/>
            <w:shd w:val="clear" w:color="auto" w:fill="CCFFCC"/>
            <w:vAlign w:val="center"/>
          </w:tcPr>
          <w:p w:rsidR="00937D49" w:rsidRPr="00A565CF" w:rsidRDefault="00937D49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طرف قرارداد</w:t>
            </w:r>
          </w:p>
        </w:tc>
        <w:tc>
          <w:tcPr>
            <w:tcW w:w="1371" w:type="dxa"/>
            <w:vMerge w:val="restart"/>
            <w:shd w:val="clear" w:color="auto" w:fill="CCFFCC"/>
            <w:vAlign w:val="center"/>
          </w:tcPr>
          <w:p w:rsidR="00937D49" w:rsidRPr="00A565CF" w:rsidRDefault="00937D49" w:rsidP="002D25D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565CF">
              <w:rPr>
                <w:rFonts w:cs="B Nazanin" w:hint="cs"/>
                <w:b/>
                <w:bCs/>
                <w:rtl/>
                <w:lang w:bidi="fa-IR"/>
              </w:rPr>
              <w:t>مدت قرارداد</w:t>
            </w:r>
          </w:p>
        </w:tc>
      </w:tr>
      <w:tr w:rsidR="00937D49" w:rsidRPr="00A565CF" w:rsidTr="000C026A">
        <w:trPr>
          <w:trHeight w:val="482"/>
          <w:jc w:val="center"/>
        </w:trPr>
        <w:tc>
          <w:tcPr>
            <w:tcW w:w="671" w:type="dxa"/>
            <w:vMerge/>
            <w:shd w:val="clear" w:color="auto" w:fill="CCFFCC"/>
            <w:vAlign w:val="center"/>
          </w:tcPr>
          <w:p w:rsidR="00937D49" w:rsidRPr="00A565CF" w:rsidRDefault="00937D49" w:rsidP="002D25DB">
            <w:pPr>
              <w:spacing w:line="30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5803" w:type="dxa"/>
            <w:vMerge/>
            <w:shd w:val="clear" w:color="auto" w:fill="CCFFCC"/>
            <w:vAlign w:val="center"/>
          </w:tcPr>
          <w:p w:rsidR="00937D49" w:rsidRPr="00A565CF" w:rsidRDefault="00937D49" w:rsidP="002D25DB">
            <w:pPr>
              <w:spacing w:line="30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84" w:type="dxa"/>
            <w:vMerge/>
            <w:shd w:val="clear" w:color="auto" w:fill="CCFFCC"/>
            <w:vAlign w:val="center"/>
          </w:tcPr>
          <w:p w:rsidR="00937D49" w:rsidRPr="00A565CF" w:rsidRDefault="00937D49" w:rsidP="002D25DB">
            <w:pPr>
              <w:spacing w:line="30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71" w:type="dxa"/>
            <w:vMerge/>
            <w:shd w:val="clear" w:color="auto" w:fill="CCFFCC"/>
            <w:vAlign w:val="center"/>
          </w:tcPr>
          <w:p w:rsidR="00937D49" w:rsidRPr="00A565CF" w:rsidRDefault="00937D49" w:rsidP="002D25DB">
            <w:pPr>
              <w:spacing w:line="30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937D49" w:rsidRPr="00A565CF" w:rsidTr="000C026A">
        <w:trPr>
          <w:jc w:val="center"/>
        </w:trPr>
        <w:tc>
          <w:tcPr>
            <w:tcW w:w="6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5803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984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37D49" w:rsidRPr="00A565CF" w:rsidTr="000C026A">
        <w:trPr>
          <w:jc w:val="center"/>
        </w:trPr>
        <w:tc>
          <w:tcPr>
            <w:tcW w:w="6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5803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984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37D49" w:rsidRPr="00A565CF" w:rsidTr="000C026A">
        <w:trPr>
          <w:jc w:val="center"/>
        </w:trPr>
        <w:tc>
          <w:tcPr>
            <w:tcW w:w="6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5803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984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37D49" w:rsidRPr="00A565CF" w:rsidTr="000C026A">
        <w:trPr>
          <w:jc w:val="center"/>
        </w:trPr>
        <w:tc>
          <w:tcPr>
            <w:tcW w:w="6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  <w:r w:rsidRPr="004F4D2A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5803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984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71" w:type="dxa"/>
            <w:vAlign w:val="center"/>
          </w:tcPr>
          <w:p w:rsidR="00937D49" w:rsidRPr="004F4D2A" w:rsidRDefault="00937D49" w:rsidP="002D25DB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bookmarkEnd w:id="18"/>
      <w:bookmarkEnd w:id="19"/>
    </w:tbl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</w:pPr>
    </w:p>
    <w:p w:rsidR="00651514" w:rsidRDefault="00651514" w:rsidP="00651514">
      <w:pPr>
        <w:ind w:left="360"/>
        <w:rPr>
          <w:rFonts w:cs="B Nazanin"/>
          <w:b/>
          <w:bCs/>
          <w:rtl/>
          <w:lang w:bidi="ar-AE"/>
        </w:rPr>
        <w:sectPr w:rsidR="00651514" w:rsidSect="00E15A62">
          <w:pgSz w:w="11906" w:h="16838"/>
          <w:pgMar w:top="992" w:right="1133" w:bottom="851" w:left="851" w:header="709" w:footer="709" w:gutter="0"/>
          <w:cols w:space="708"/>
          <w:bidi/>
          <w:rtlGutter/>
          <w:docGrid w:linePitch="360"/>
        </w:sectPr>
      </w:pPr>
    </w:p>
    <w:tbl>
      <w:tblPr>
        <w:bidiVisual/>
        <w:tblW w:w="13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54"/>
        <w:gridCol w:w="6750"/>
        <w:gridCol w:w="1134"/>
        <w:gridCol w:w="1418"/>
        <w:gridCol w:w="1701"/>
        <w:gridCol w:w="1190"/>
        <w:gridCol w:w="23"/>
      </w:tblGrid>
      <w:tr w:rsidR="00651514" w:rsidRPr="005800AA" w:rsidTr="00C93442">
        <w:trPr>
          <w:gridAfter w:val="1"/>
          <w:wAfter w:w="23" w:type="dxa"/>
          <w:jc w:val="center"/>
        </w:trPr>
        <w:tc>
          <w:tcPr>
            <w:tcW w:w="132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651514" w:rsidRPr="005800AA" w:rsidRDefault="00791475" w:rsidP="00443596">
            <w:pPr>
              <w:numPr>
                <w:ilvl w:val="0"/>
                <w:numId w:val="4"/>
              </w:numPr>
              <w:jc w:val="both"/>
              <w:rPr>
                <w:rFonts w:cs="B Nazanin"/>
                <w:b/>
                <w:bCs/>
                <w:sz w:val="20"/>
                <w:szCs w:val="20"/>
                <w:lang w:bidi="ar-AE"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 xml:space="preserve"> </w:t>
            </w:r>
            <w:r w:rsidR="00651514" w:rsidRPr="005800AA">
              <w:rPr>
                <w:rFonts w:cs="B Nazanin" w:hint="cs"/>
                <w:b/>
                <w:bCs/>
                <w:rtl/>
              </w:rPr>
              <w:t>زمان مورد نياز انجام پروژه (ماه):</w:t>
            </w:r>
            <w:r w:rsidR="00651514" w:rsidRPr="005800AA">
              <w:rPr>
                <w:rFonts w:cs="B Nazanin" w:hint="cs"/>
                <w:b/>
                <w:bCs/>
                <w:rtl/>
                <w:lang w:bidi="ar-AE"/>
              </w:rPr>
              <w:t xml:space="preserve"> </w:t>
            </w:r>
          </w:p>
          <w:p w:rsidR="00651514" w:rsidRPr="005800AA" w:rsidRDefault="0080015E" w:rsidP="00651514">
            <w:pPr>
              <w:ind w:left="-1"/>
              <w:rPr>
                <w:rFonts w:cs="B Nazanin"/>
                <w:b/>
                <w:bCs/>
                <w:rtl/>
                <w:lang w:bidi="ar-AE"/>
              </w:rPr>
            </w:pPr>
            <w:r w:rsidRPr="005800AA">
              <w:rPr>
                <w:rFonts w:cs="B Nazanin" w:hint="cs"/>
                <w:b/>
                <w:bCs/>
                <w:rtl/>
                <w:lang w:bidi="ar-AE"/>
              </w:rPr>
              <w:t>28</w:t>
            </w:r>
            <w:r w:rsidR="00651514" w:rsidRPr="005800AA">
              <w:rPr>
                <w:rFonts w:cs="B Nazanin" w:hint="cs"/>
                <w:b/>
                <w:bCs/>
                <w:rtl/>
                <w:lang w:bidi="ar-AE"/>
              </w:rPr>
              <w:t>-1- مراحل زماني اجراي پروژه:</w:t>
            </w:r>
          </w:p>
          <w:p w:rsidR="00651514" w:rsidRPr="005800AA" w:rsidRDefault="00A550CC" w:rsidP="001231E9">
            <w:pPr>
              <w:spacing w:line="276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ar-AE"/>
              </w:rPr>
            </w:pPr>
            <w:r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ستون 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زمان ارسال گزارش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softHyphen/>
              <w:t>ها، نسبت به زمان شروع پروژه، در ستون زمان ارسال گزارش قيد و 10 درصد وزن هر فعاليت مرحله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softHyphen/>
              <w:t>اي به آن اختصاص يابد.</w:t>
            </w:r>
          </w:p>
          <w:p w:rsidR="00651514" w:rsidRPr="005800AA" w:rsidRDefault="00A550CC" w:rsidP="006D51BE">
            <w:pPr>
              <w:spacing w:line="276" w:lineRule="auto"/>
              <w:jc w:val="both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ستون منابع مورد نیاز، 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با توجه به جدول</w:t>
            </w:r>
            <w:r w:rsidR="00651514" w:rsidRPr="005800AA">
              <w:rPr>
                <w:rFonts w:cs="B Nazanin"/>
                <w:b/>
                <w:bCs/>
                <w:sz w:val="20"/>
                <w:szCs w:val="20"/>
                <w:rtl/>
                <w:lang w:bidi="ar-AE"/>
              </w:rPr>
              <w:softHyphen/>
            </w:r>
            <w:r w:rsidR="0080015E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هاي </w:t>
            </w:r>
            <w:r w:rsidR="006D51BE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21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، </w:t>
            </w:r>
            <w:r w:rsidR="0080015E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24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 تا </w:t>
            </w:r>
            <w:r w:rsidR="0080015E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27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 تکمیل شود. </w:t>
            </w:r>
            <w:r w:rsidR="00651514" w:rsidRPr="005800AA">
              <w:rPr>
                <w:rFonts w:cs="B Nazanin" w:hint="cs"/>
                <w:b/>
                <w:bCs/>
                <w:i/>
                <w:iCs/>
                <w:sz w:val="20"/>
                <w:szCs w:val="20"/>
                <w:u w:val="single"/>
                <w:rtl/>
                <w:lang w:bidi="ar-AE"/>
              </w:rPr>
              <w:t>شماره جدول-ردیف-درصد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 بطور مثال:  </w:t>
            </w:r>
            <w:r w:rsidR="006D51BE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21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-2-100%    </w:t>
            </w:r>
            <w:r w:rsidR="0080015E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24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-1-100%  و</w:t>
            </w:r>
            <w:r w:rsidR="0080015E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 xml:space="preserve"> 25</w:t>
            </w:r>
            <w:r w:rsidR="00651514" w:rsidRPr="005800AA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-2-20%</w:t>
            </w:r>
          </w:p>
        </w:tc>
      </w:tr>
      <w:tr w:rsidR="00C93442" w:rsidRPr="005800AA" w:rsidTr="00C93442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93442" w:rsidRPr="005800AA" w:rsidRDefault="00C93442" w:rsidP="001231E9">
            <w:pPr>
              <w:jc w:val="center"/>
              <w:rPr>
                <w:rFonts w:cs="B Nazanin"/>
                <w:b/>
                <w:bCs/>
                <w:lang w:bidi="ar-AE"/>
              </w:rPr>
            </w:pPr>
            <w:r w:rsidRPr="005800AA">
              <w:rPr>
                <w:rFonts w:cs="B Nazanin" w:hint="cs"/>
                <w:b/>
                <w:bCs/>
                <w:rtl/>
                <w:lang w:bidi="ar-AE"/>
              </w:rPr>
              <w:t xml:space="preserve">کد </w:t>
            </w:r>
            <w:r w:rsidRPr="005800AA">
              <w:rPr>
                <w:rFonts w:cs="B Nazanin"/>
                <w:b/>
                <w:bCs/>
                <w:iCs/>
                <w:spacing w:val="-8"/>
                <w:sz w:val="20"/>
                <w:szCs w:val="20"/>
              </w:rPr>
              <w:t>WBS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93442" w:rsidRPr="005800AA" w:rsidRDefault="00C93442" w:rsidP="001231E9">
            <w:pPr>
              <w:jc w:val="center"/>
              <w:rPr>
                <w:rFonts w:cs="B Nazanin"/>
                <w:b/>
                <w:bCs/>
                <w:lang w:bidi="ar-AE"/>
              </w:rPr>
            </w:pPr>
            <w:r w:rsidRPr="005800AA">
              <w:rPr>
                <w:rFonts w:cs="B Nazanin" w:hint="cs"/>
                <w:b/>
                <w:bCs/>
                <w:rtl/>
                <w:lang w:bidi="ar-AE"/>
              </w:rPr>
              <w:t>عنوان عمليات در هر مرحله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93442" w:rsidRPr="005800AA" w:rsidRDefault="00C93442" w:rsidP="00A550CC">
            <w:pPr>
              <w:jc w:val="center"/>
              <w:rPr>
                <w:rFonts w:cs="B Nazanin"/>
                <w:b/>
                <w:bCs/>
                <w:vertAlign w:val="superscript"/>
                <w:lang w:bidi="ar-AE"/>
              </w:rPr>
            </w:pPr>
            <w:r w:rsidRPr="005800AA">
              <w:rPr>
                <w:rFonts w:cs="B Nazanin" w:hint="cs"/>
                <w:b/>
                <w:bCs/>
                <w:rtl/>
                <w:lang w:bidi="ar-AE"/>
              </w:rPr>
              <w:t>زمان ارسال گزارش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93442" w:rsidRPr="005800AA" w:rsidRDefault="00C93442" w:rsidP="001231E9">
            <w:pPr>
              <w:jc w:val="center"/>
              <w:rPr>
                <w:rFonts w:cs="B Nazanin"/>
                <w:b/>
                <w:bCs/>
                <w:lang w:bidi="ar-AE"/>
              </w:rPr>
            </w:pPr>
            <w:r w:rsidRPr="005800AA">
              <w:rPr>
                <w:rFonts w:cs="B Nazanin" w:hint="cs"/>
                <w:b/>
                <w:bCs/>
                <w:rtl/>
                <w:lang w:bidi="ar-AE"/>
              </w:rPr>
              <w:t>مدت اجراي هر مرحله (ماه)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93442" w:rsidRPr="005800AA" w:rsidRDefault="00C93442" w:rsidP="00A550CC">
            <w:pPr>
              <w:jc w:val="center"/>
              <w:rPr>
                <w:rFonts w:cs="B Nazanin"/>
                <w:b/>
                <w:bCs/>
                <w:vertAlign w:val="superscript"/>
                <w:lang w:bidi="ar-AE"/>
              </w:rPr>
            </w:pPr>
            <w:r w:rsidRPr="005800AA">
              <w:rPr>
                <w:rFonts w:cs="B Nazanin" w:hint="cs"/>
                <w:b/>
                <w:bCs/>
                <w:rtl/>
                <w:lang w:bidi="ar-AE"/>
              </w:rPr>
              <w:t>منابع مورد نیاز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93442" w:rsidRPr="005800AA" w:rsidRDefault="00C93442" w:rsidP="001231E9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 w:rsidRPr="005800AA">
              <w:rPr>
                <w:rFonts w:cs="B Nazanin" w:hint="cs"/>
                <w:b/>
                <w:bCs/>
                <w:rtl/>
                <w:lang w:bidi="ar-AE"/>
              </w:rPr>
              <w:t>درصد وزني</w:t>
            </w:r>
          </w:p>
        </w:tc>
      </w:tr>
      <w:tr w:rsidR="00BF7034" w:rsidRPr="005800AA" w:rsidTr="00BF7034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 xml:space="preserve">اخذ اطلاعات اولیه </w:t>
            </w:r>
          </w:p>
          <w:p w:rsidR="00BF7034" w:rsidRPr="005800AA" w:rsidRDefault="00BF7034" w:rsidP="00BF7034">
            <w:pPr>
              <w:ind w:left="11"/>
              <w:jc w:val="both"/>
              <w:rPr>
                <w:rFonts w:cs="B Nazani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0.5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rtl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24-1-100%</w:t>
            </w:r>
          </w:p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</w:p>
        </w:tc>
        <w:tc>
          <w:tcPr>
            <w:tcW w:w="12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7034" w:rsidRPr="005800AA" w:rsidRDefault="00CB3743" w:rsidP="00527F3C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5</w:t>
            </w:r>
          </w:p>
        </w:tc>
      </w:tr>
      <w:tr w:rsidR="00BF7034" w:rsidRPr="005800AA" w:rsidTr="00C93442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FD" w:rsidRPr="00FD1CFD" w:rsidRDefault="00FD1CFD" w:rsidP="00FD1CFD">
            <w:pPr>
              <w:jc w:val="both"/>
              <w:rPr>
                <w:rFonts w:cs="B Nazanin"/>
              </w:rPr>
            </w:pPr>
            <w:r w:rsidRPr="00FD1CFD">
              <w:rPr>
                <w:rFonts w:cs="B Nazanin" w:hint="cs"/>
                <w:rtl/>
              </w:rPr>
              <w:t xml:space="preserve">شناسایی و محاسیه </w:t>
            </w:r>
            <w:r w:rsidRPr="00FD1CFD">
              <w:rPr>
                <w:rFonts w:cs="B Nazanin"/>
                <w:rtl/>
              </w:rPr>
              <w:t>نیروهای مقاوم</w:t>
            </w:r>
            <w:r w:rsidRPr="00FD1CFD">
              <w:rPr>
                <w:rFonts w:cs="B Nazanin"/>
              </w:rPr>
              <w:t xml:space="preserve"> (Resistance force ) </w:t>
            </w:r>
            <w:r w:rsidRPr="00FD1CFD">
              <w:rPr>
                <w:rFonts w:cs="B Nazanin"/>
                <w:rtl/>
              </w:rPr>
              <w:t xml:space="preserve">به حرکت </w:t>
            </w:r>
          </w:p>
          <w:p w:rsidR="00BF7034" w:rsidRPr="005800AA" w:rsidRDefault="00BF7034" w:rsidP="00BF7034">
            <w:pPr>
              <w:autoSpaceDE w:val="0"/>
              <w:autoSpaceDN w:val="0"/>
              <w:adjustRightInd w:val="0"/>
              <w:rPr>
                <w:rFonts w:ascii="Tahoma" w:hAnsi="Tahoma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37637" w:rsidRDefault="00BF7034" w:rsidP="00BF7034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37637" w:rsidRDefault="00BF7034" w:rsidP="00BF7034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7034" w:rsidRPr="005800AA" w:rsidRDefault="00CB3743" w:rsidP="00527F3C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8</w:t>
            </w:r>
          </w:p>
        </w:tc>
      </w:tr>
      <w:tr w:rsidR="00BF7034" w:rsidRPr="005800AA" w:rsidTr="00C93442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3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FD" w:rsidRPr="00FD1CFD" w:rsidRDefault="00FD1CFD" w:rsidP="00FD1CFD">
            <w:pPr>
              <w:jc w:val="both"/>
              <w:rPr>
                <w:rFonts w:cs="B Nazanin"/>
              </w:rPr>
            </w:pPr>
            <w:r w:rsidRPr="00FD1CFD">
              <w:rPr>
                <w:rFonts w:cs="B Nazanin" w:hint="cs"/>
                <w:rtl/>
              </w:rPr>
              <w:t>استخراج معادلات دینامیکی حاکم بر مساله و پارامتر های مورد نیاز آن</w:t>
            </w:r>
          </w:p>
          <w:p w:rsidR="00BF7034" w:rsidRPr="005800AA" w:rsidRDefault="00BF7034" w:rsidP="00BF7034">
            <w:pPr>
              <w:autoSpaceDE w:val="0"/>
              <w:autoSpaceDN w:val="0"/>
              <w:adjustRightInd w:val="0"/>
              <w:rPr>
                <w:rFonts w:ascii="Tahoma" w:hAnsi="Tahoma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37637" w:rsidRDefault="00BF7034" w:rsidP="00BF7034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37637" w:rsidRDefault="00BF7034" w:rsidP="00BF7034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7034" w:rsidRPr="005800AA" w:rsidRDefault="009A5785" w:rsidP="009A5785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26</w:t>
            </w:r>
          </w:p>
        </w:tc>
      </w:tr>
      <w:tr w:rsidR="00BF7034" w:rsidRPr="005800AA" w:rsidTr="00C93442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4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 xml:space="preserve">کد نویسی مدل تحلیلی </w:t>
            </w:r>
            <w:r>
              <w:rPr>
                <w:rFonts w:cs="B Nazanin" w:hint="cs"/>
                <w:rtl/>
              </w:rPr>
              <w:t>به صورت پارامتریک</w:t>
            </w:r>
            <w:r w:rsidRPr="005800AA">
              <w:rPr>
                <w:rFonts w:cs="B Nazanin" w:hint="cs"/>
                <w:rtl/>
                <w:lang w:bidi="fa-IR"/>
              </w:rPr>
              <w:t xml:space="preserve"> </w:t>
            </w:r>
          </w:p>
          <w:p w:rsidR="00BF7034" w:rsidRPr="005800AA" w:rsidRDefault="00BF7034" w:rsidP="00BF7034">
            <w:pPr>
              <w:autoSpaceDE w:val="0"/>
              <w:autoSpaceDN w:val="0"/>
              <w:adjustRightInd w:val="0"/>
              <w:rPr>
                <w:rFonts w:ascii="Tahoma" w:hAnsi="Tahoma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665871" w:rsidRDefault="00BF7034" w:rsidP="00BF7034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ar-AE"/>
              </w:rPr>
              <w:t>1.25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37637" w:rsidRDefault="00BF7034" w:rsidP="00BF7034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1.25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7034" w:rsidRPr="005800AA" w:rsidRDefault="009A5785" w:rsidP="009A5785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22</w:t>
            </w:r>
          </w:p>
        </w:tc>
      </w:tr>
      <w:tr w:rsidR="00BF7034" w:rsidRPr="005800AA" w:rsidTr="00C93442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E15A62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5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758" w:rsidRPr="00797758" w:rsidRDefault="00797758" w:rsidP="00797758">
            <w:pPr>
              <w:jc w:val="both"/>
              <w:rPr>
                <w:rFonts w:cs="B Nazanin"/>
                <w:highlight w:val="yellow"/>
              </w:rPr>
            </w:pPr>
            <w:r w:rsidRPr="00797758">
              <w:rPr>
                <w:rFonts w:cs="B Nazanin" w:hint="cs"/>
                <w:highlight w:val="yellow"/>
                <w:rtl/>
              </w:rPr>
              <w:t xml:space="preserve">اعتبارسنجی نتایج مدل تحلیلی (کدنویسی) از مقایسه با نتایج موجود (مقالات مرتبط) و همچنین مقایسه با نتایج شبیه سازی در نرم افزارهای دینامیک جسم صلب </w:t>
            </w:r>
          </w:p>
          <w:p w:rsidR="00BF7034" w:rsidRPr="00797758" w:rsidRDefault="00BF7034" w:rsidP="00BF7034">
            <w:pPr>
              <w:autoSpaceDE w:val="0"/>
              <w:autoSpaceDN w:val="0"/>
              <w:adjustRightInd w:val="0"/>
              <w:rPr>
                <w:rFonts w:ascii="Tahoma" w:hAnsi="Tahoma" w:cs="B Nazanin"/>
                <w:highlight w:val="red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E15A62" w:rsidRDefault="00E15A62" w:rsidP="00BF7034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E15A62" w:rsidRDefault="00E15A62" w:rsidP="00BF7034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E15A62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7034" w:rsidRPr="00E15A62" w:rsidRDefault="009A5785" w:rsidP="003B3CAF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  <w:r w:rsidR="003B3CAF">
              <w:rPr>
                <w:rFonts w:cs="B Nazanin" w:hint="cs"/>
                <w:rtl/>
                <w:lang w:bidi="ar-AE"/>
              </w:rPr>
              <w:t>2</w:t>
            </w:r>
          </w:p>
        </w:tc>
      </w:tr>
      <w:tr w:rsidR="00BF7034" w:rsidRPr="005800AA" w:rsidTr="00C93442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6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CE0BD5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 xml:space="preserve">حساسیت‌سنجی پارامترهای مد نظر کارفرما بر </w:t>
            </w:r>
            <w:r w:rsidR="00CE0BD5">
              <w:rPr>
                <w:rFonts w:cs="B Nazanin" w:hint="cs"/>
                <w:rtl/>
              </w:rPr>
              <w:t>روی نتایج</w:t>
            </w:r>
            <w:r w:rsidRPr="005800AA">
              <w:rPr>
                <w:rFonts w:cs="B Nazanin" w:hint="cs"/>
                <w:rtl/>
              </w:rPr>
              <w:t xml:space="preserve"> در</w:t>
            </w:r>
            <w:r>
              <w:rPr>
                <w:rFonts w:cs="B Nazanin" w:hint="cs"/>
                <w:rtl/>
              </w:rPr>
              <w:t xml:space="preserve"> </w:t>
            </w:r>
            <w:r w:rsidRPr="005800AA">
              <w:rPr>
                <w:rFonts w:cs="B Nazanin" w:hint="cs"/>
                <w:rtl/>
              </w:rPr>
              <w:t>کد نرم افزاری بر اساس مدل تحلیلی</w:t>
            </w:r>
          </w:p>
          <w:p w:rsidR="00BF7034" w:rsidRPr="005800AA" w:rsidRDefault="00BF7034" w:rsidP="00BF7034">
            <w:pPr>
              <w:pStyle w:val="ListParagraph"/>
              <w:ind w:left="315"/>
              <w:jc w:val="both"/>
              <w:rPr>
                <w:rFonts w:cs="B Nazanin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0.</w:t>
            </w:r>
            <w:r>
              <w:rPr>
                <w:rFonts w:cs="B Nazanin" w:hint="cs"/>
                <w:rtl/>
                <w:lang w:bidi="ar-AE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0.</w:t>
            </w:r>
            <w:r>
              <w:rPr>
                <w:rFonts w:cs="B Nazanin" w:hint="cs"/>
                <w:rtl/>
                <w:lang w:bidi="ar-AE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7034" w:rsidRPr="005800AA" w:rsidRDefault="003B3CAF" w:rsidP="00527F3C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6</w:t>
            </w:r>
          </w:p>
        </w:tc>
      </w:tr>
      <w:tr w:rsidR="00BF7034" w:rsidRPr="005800AA" w:rsidTr="00C93442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rtl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7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both"/>
              <w:rPr>
                <w:rFonts w:cs="B Nazanin"/>
              </w:rPr>
            </w:pPr>
            <w:r w:rsidRPr="005800AA">
              <w:rPr>
                <w:rFonts w:cs="B Nazanin" w:hint="cs"/>
                <w:rtl/>
              </w:rPr>
              <w:t>مستندسازی و ارائه نتایج، گزارش‌ها و فایل‌های شبیه‌سازی</w:t>
            </w:r>
          </w:p>
          <w:p w:rsidR="00BF7034" w:rsidRPr="005800AA" w:rsidRDefault="00BF7034" w:rsidP="00BF7034">
            <w:pPr>
              <w:pStyle w:val="ListParagraph"/>
              <w:ind w:left="315"/>
              <w:jc w:val="both"/>
              <w:rPr>
                <w:rFonts w:cs="B Nazanin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034" w:rsidRPr="005800AA" w:rsidRDefault="00BF7034" w:rsidP="00BF7034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21-1-100%</w:t>
            </w:r>
          </w:p>
        </w:tc>
        <w:tc>
          <w:tcPr>
            <w:tcW w:w="12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7034" w:rsidRPr="005800AA" w:rsidRDefault="009A5785" w:rsidP="00CB3743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  <w:r w:rsidR="00CB3743">
              <w:rPr>
                <w:rFonts w:cs="B Nazanin" w:hint="cs"/>
                <w:rtl/>
                <w:lang w:bidi="ar-AE"/>
              </w:rPr>
              <w:t>1</w:t>
            </w:r>
          </w:p>
        </w:tc>
      </w:tr>
    </w:tbl>
    <w:p w:rsidR="00983A45" w:rsidRPr="004E1E12" w:rsidRDefault="00983A45" w:rsidP="004E1E12">
      <w:pPr>
        <w:rPr>
          <w:rFonts w:cs="B Nazanin"/>
          <w:sz w:val="22"/>
          <w:szCs w:val="22"/>
          <w:rtl/>
          <w:lang w:bidi="ar-AE"/>
        </w:rPr>
        <w:sectPr w:rsidR="00983A45" w:rsidRPr="004E1E12" w:rsidSect="00E15A62">
          <w:pgSz w:w="16838" w:h="11906" w:orient="landscape"/>
          <w:pgMar w:top="851" w:right="992" w:bottom="1133" w:left="851" w:header="709" w:footer="709" w:gutter="0"/>
          <w:cols w:space="708"/>
          <w:bidi/>
          <w:rtlGutter/>
          <w:docGrid w:linePitch="360"/>
        </w:sect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8"/>
        <w:gridCol w:w="700"/>
        <w:gridCol w:w="993"/>
        <w:gridCol w:w="1242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291"/>
        <w:gridCol w:w="213"/>
        <w:gridCol w:w="291"/>
        <w:gridCol w:w="213"/>
        <w:gridCol w:w="291"/>
        <w:gridCol w:w="213"/>
        <w:gridCol w:w="291"/>
        <w:gridCol w:w="213"/>
        <w:gridCol w:w="291"/>
        <w:gridCol w:w="213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452"/>
      </w:tblGrid>
      <w:tr w:rsidR="00E15A62" w:rsidRPr="00EE6151" w:rsidTr="00794A85">
        <w:trPr>
          <w:gridAfter w:val="12"/>
          <w:wAfter w:w="5705" w:type="dxa"/>
          <w:trHeight w:val="363"/>
          <w:jc w:val="center"/>
        </w:trPr>
        <w:tc>
          <w:tcPr>
            <w:tcW w:w="1234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5A62" w:rsidRPr="00EE6151" w:rsidRDefault="00E15A62" w:rsidP="00215799">
            <w:pPr>
              <w:contextualSpacing/>
              <w:jc w:val="both"/>
              <w:rPr>
                <w:rFonts w:eastAsia="Georgia" w:cs="B Nazanin"/>
                <w:b/>
                <w:bCs/>
                <w:color w:val="C00000"/>
                <w:rtl/>
              </w:rPr>
            </w:pPr>
            <w:r w:rsidRPr="00EE6151">
              <w:rPr>
                <w:rFonts w:cs="B Nazanin" w:hint="cs"/>
                <w:b/>
                <w:bCs/>
                <w:rtl/>
                <w:lang w:bidi="ar-AE"/>
              </w:rPr>
              <w:lastRenderedPageBreak/>
              <w:t xml:space="preserve">28-2- </w:t>
            </w:r>
            <w:r w:rsidRPr="00EE6151">
              <w:rPr>
                <w:rFonts w:cs="B Nazanin" w:hint="cs"/>
                <w:b/>
                <w:bCs/>
                <w:rtl/>
              </w:rPr>
              <w:t>جدول زمان</w:t>
            </w:r>
            <w:r w:rsidRPr="00EE6151">
              <w:rPr>
                <w:rFonts w:cs="B Nazanin"/>
                <w:b/>
                <w:bCs/>
                <w:rtl/>
              </w:rPr>
              <w:softHyphen/>
            </w:r>
            <w:r w:rsidRPr="00EE6151">
              <w:rPr>
                <w:rFonts w:cs="B Nazanin" w:hint="cs"/>
                <w:b/>
                <w:bCs/>
                <w:rtl/>
              </w:rPr>
              <w:t xml:space="preserve">بندی اجراي عمليات: </w:t>
            </w:r>
            <w:r w:rsidRPr="00EE6151">
              <w:rPr>
                <w:rFonts w:eastAsiaTheme="minorHAnsi" w:cs="B Nazanin" w:hint="cs"/>
                <w:b/>
                <w:bCs/>
                <w:i/>
                <w:iCs/>
                <w:u w:val="single"/>
                <w:rtl/>
                <w:lang w:bidi="fa-IR"/>
              </w:rPr>
              <w:t xml:space="preserve">(توجه: این صفحه در سایز </w:t>
            </w:r>
            <w:r w:rsidRPr="00EE6151">
              <w:rPr>
                <w:rFonts w:eastAsiaTheme="minorHAnsi" w:cs="B Nazanin"/>
                <w:b/>
                <w:bCs/>
                <w:i/>
                <w:iCs/>
                <w:u w:val="single"/>
                <w:lang w:bidi="fa-IR"/>
              </w:rPr>
              <w:t>A3</w:t>
            </w:r>
            <w:r w:rsidRPr="00EE6151">
              <w:rPr>
                <w:rFonts w:eastAsiaTheme="minorHAnsi" w:cs="B Nazanin" w:hint="cs"/>
                <w:b/>
                <w:bCs/>
                <w:i/>
                <w:iCs/>
                <w:u w:val="single"/>
                <w:rtl/>
                <w:lang w:bidi="fa-IR"/>
              </w:rPr>
              <w:t xml:space="preserve"> چاپ شود.)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5A62" w:rsidRPr="00EE6151" w:rsidRDefault="00E15A62" w:rsidP="00215799">
            <w:pPr>
              <w:contextualSpacing/>
              <w:jc w:val="both"/>
              <w:rPr>
                <w:rFonts w:cs="B Nazanin"/>
                <w:b/>
                <w:bCs/>
                <w:rtl/>
                <w:lang w:bidi="ar-AE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5A62" w:rsidRPr="00EE6151" w:rsidRDefault="00E15A62" w:rsidP="00215799">
            <w:pPr>
              <w:contextualSpacing/>
              <w:jc w:val="both"/>
              <w:rPr>
                <w:rFonts w:cs="B Nazanin"/>
                <w:b/>
                <w:bCs/>
                <w:rtl/>
                <w:lang w:bidi="ar-AE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5A62" w:rsidRPr="00EE6151" w:rsidRDefault="00E15A62" w:rsidP="00215799">
            <w:pPr>
              <w:contextualSpacing/>
              <w:jc w:val="both"/>
              <w:rPr>
                <w:rFonts w:cs="B Nazanin"/>
                <w:b/>
                <w:bCs/>
                <w:rtl/>
                <w:lang w:bidi="ar-AE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5A62" w:rsidRPr="00EE6151" w:rsidRDefault="00E15A62" w:rsidP="00215799">
            <w:pPr>
              <w:contextualSpacing/>
              <w:jc w:val="both"/>
              <w:rPr>
                <w:rFonts w:cs="B Nazanin"/>
                <w:b/>
                <w:bCs/>
                <w:rtl/>
                <w:lang w:bidi="ar-AE"/>
              </w:rPr>
            </w:pPr>
          </w:p>
        </w:tc>
      </w:tr>
      <w:tr w:rsidR="00E15A62" w:rsidRPr="00EE6151" w:rsidTr="0093727E">
        <w:trPr>
          <w:jc w:val="center"/>
        </w:trPr>
        <w:tc>
          <w:tcPr>
            <w:tcW w:w="1058" w:type="dxa"/>
            <w:vMerge w:val="restart"/>
            <w:shd w:val="clear" w:color="auto" w:fill="CCFFCC"/>
            <w:vAlign w:val="center"/>
          </w:tcPr>
          <w:p w:rsidR="00E15A62" w:rsidRPr="00EE6151" w:rsidRDefault="00E15A62" w:rsidP="001231E9">
            <w:pPr>
              <w:jc w:val="center"/>
              <w:rPr>
                <w:rFonts w:cs="B Nazanin"/>
                <w:lang w:bidi="ar-AE"/>
              </w:rPr>
            </w:pPr>
            <w:r w:rsidRPr="00EE6151">
              <w:rPr>
                <w:rFonts w:cs="B Nazanin" w:hint="cs"/>
                <w:b/>
                <w:bCs/>
                <w:rtl/>
                <w:lang w:bidi="ar-AE"/>
              </w:rPr>
              <w:t>کد</w:t>
            </w:r>
            <w:r w:rsidRPr="00EE6151">
              <w:rPr>
                <w:rFonts w:cs="B Nazanin" w:hint="cs"/>
                <w:rtl/>
                <w:lang w:bidi="ar-AE"/>
              </w:rPr>
              <w:t xml:space="preserve"> </w:t>
            </w:r>
            <w:r w:rsidRPr="00EE6151">
              <w:rPr>
                <w:rFonts w:cs="B Nazanin"/>
                <w:b/>
                <w:bCs/>
                <w:iCs/>
                <w:spacing w:val="-8"/>
                <w:sz w:val="20"/>
                <w:szCs w:val="20"/>
              </w:rPr>
              <w:t>WBS</w:t>
            </w:r>
          </w:p>
        </w:tc>
        <w:tc>
          <w:tcPr>
            <w:tcW w:w="700" w:type="dxa"/>
            <w:vMerge w:val="restart"/>
            <w:shd w:val="clear" w:color="auto" w:fill="CCFFCC"/>
            <w:vAlign w:val="center"/>
          </w:tcPr>
          <w:p w:rsidR="00E15A62" w:rsidRPr="00EE6151" w:rsidRDefault="00E15A62" w:rsidP="001231E9">
            <w:pPr>
              <w:jc w:val="center"/>
              <w:rPr>
                <w:rFonts w:cs="B Nazanin"/>
                <w:b/>
                <w:bCs/>
                <w:lang w:bidi="ar-AE"/>
              </w:rPr>
            </w:pPr>
            <w:r w:rsidRPr="00EE6151">
              <w:rPr>
                <w:rFonts w:cs="B Nazanin" w:hint="cs"/>
                <w:b/>
                <w:bCs/>
                <w:rtl/>
                <w:lang w:bidi="ar-AE"/>
              </w:rPr>
              <w:t>مدت</w:t>
            </w:r>
          </w:p>
        </w:tc>
        <w:tc>
          <w:tcPr>
            <w:tcW w:w="993" w:type="dxa"/>
            <w:vMerge w:val="restart"/>
            <w:shd w:val="clear" w:color="auto" w:fill="CCFFCC"/>
            <w:vAlign w:val="center"/>
          </w:tcPr>
          <w:p w:rsidR="00E15A62" w:rsidRPr="00EE6151" w:rsidRDefault="00E15A62" w:rsidP="001231E9">
            <w:pPr>
              <w:jc w:val="center"/>
              <w:rPr>
                <w:rFonts w:cs="B Nazanin"/>
                <w:b/>
                <w:bCs/>
                <w:lang w:bidi="ar-AE"/>
              </w:rPr>
            </w:pPr>
            <w:r w:rsidRPr="00EE6151">
              <w:rPr>
                <w:rFonts w:cs="B Nazanin" w:hint="cs"/>
                <w:b/>
                <w:bCs/>
                <w:rtl/>
                <w:lang w:bidi="ar-AE"/>
              </w:rPr>
              <w:t>پيش</w:t>
            </w:r>
            <w:r w:rsidRPr="00EE6151">
              <w:rPr>
                <w:rFonts w:cs="B Nazanin"/>
                <w:b/>
                <w:bCs/>
                <w:rtl/>
                <w:lang w:bidi="ar-AE"/>
              </w:rPr>
              <w:softHyphen/>
            </w:r>
            <w:r w:rsidRPr="00EE6151">
              <w:rPr>
                <w:rFonts w:cs="B Nazanin" w:hint="cs"/>
                <w:b/>
                <w:bCs/>
                <w:rtl/>
                <w:lang w:bidi="ar-AE"/>
              </w:rPr>
              <w:t>نياز</w:t>
            </w:r>
          </w:p>
        </w:tc>
        <w:tc>
          <w:tcPr>
            <w:tcW w:w="1242" w:type="dxa"/>
            <w:vMerge w:val="restart"/>
            <w:shd w:val="clear" w:color="auto" w:fill="CCFFCC"/>
            <w:vAlign w:val="center"/>
          </w:tcPr>
          <w:p w:rsidR="00E15A62" w:rsidRPr="00EE6151" w:rsidRDefault="00E15A62" w:rsidP="001231E9">
            <w:pPr>
              <w:jc w:val="center"/>
              <w:rPr>
                <w:rFonts w:cs="B Nazanin"/>
                <w:b/>
                <w:bCs/>
                <w:lang w:bidi="ar-AE"/>
              </w:rPr>
            </w:pPr>
            <w:r w:rsidRPr="00EE6151">
              <w:rPr>
                <w:rFonts w:cs="B Nazanin" w:hint="cs"/>
                <w:b/>
                <w:bCs/>
                <w:rtl/>
                <w:lang w:bidi="ar-AE"/>
              </w:rPr>
              <w:t>درصد وزني</w:t>
            </w:r>
          </w:p>
        </w:tc>
        <w:tc>
          <w:tcPr>
            <w:tcW w:w="16076" w:type="dxa"/>
            <w:gridSpan w:val="37"/>
            <w:shd w:val="clear" w:color="auto" w:fill="CCFFCC"/>
          </w:tcPr>
          <w:p w:rsidR="00E15A62" w:rsidRPr="00EE6151" w:rsidRDefault="00E15A62" w:rsidP="001231E9">
            <w:pPr>
              <w:jc w:val="center"/>
              <w:rPr>
                <w:rFonts w:cs="B Nazanin"/>
                <w:b/>
                <w:bCs/>
                <w:rtl/>
                <w:lang w:bidi="ar-AE"/>
              </w:rPr>
            </w:pPr>
            <w:r w:rsidRPr="00EE6151">
              <w:rPr>
                <w:rFonts w:cs="B Nazanin" w:hint="cs"/>
                <w:b/>
                <w:bCs/>
                <w:rtl/>
                <w:lang w:bidi="ar-AE"/>
              </w:rPr>
              <w:t>شروع و پايان هر مرحله از عمليات بر حسب ماه/هفته (خانه هاي مربوط به هر مرحله را هاشور بزنيد)</w:t>
            </w:r>
          </w:p>
        </w:tc>
      </w:tr>
      <w:tr w:rsidR="00E15A62" w:rsidRPr="00EE6151" w:rsidTr="0093727E">
        <w:trPr>
          <w:trHeight w:val="305"/>
          <w:jc w:val="center"/>
        </w:trPr>
        <w:tc>
          <w:tcPr>
            <w:tcW w:w="1058" w:type="dxa"/>
            <w:vMerge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rtl/>
              </w:rPr>
            </w:pPr>
          </w:p>
        </w:tc>
        <w:tc>
          <w:tcPr>
            <w:tcW w:w="700" w:type="dxa"/>
            <w:vMerge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</w:rPr>
            </w:pPr>
          </w:p>
        </w:tc>
        <w:tc>
          <w:tcPr>
            <w:tcW w:w="993" w:type="dxa"/>
            <w:vMerge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</w:rPr>
            </w:pPr>
          </w:p>
        </w:tc>
        <w:tc>
          <w:tcPr>
            <w:tcW w:w="1242" w:type="dxa"/>
            <w:vMerge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</w:rPr>
            </w:pPr>
          </w:p>
        </w:tc>
        <w:tc>
          <w:tcPr>
            <w:tcW w:w="2016" w:type="dxa"/>
            <w:gridSpan w:val="4"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 w:rsidRPr="00EE6151">
              <w:rPr>
                <w:rFonts w:eastAsia="Georgia" w:cs="B Nazanin" w:hint="cs"/>
                <w:b/>
                <w:bCs/>
                <w:rtl/>
              </w:rPr>
              <w:t>1</w:t>
            </w:r>
          </w:p>
        </w:tc>
        <w:tc>
          <w:tcPr>
            <w:tcW w:w="2016" w:type="dxa"/>
            <w:gridSpan w:val="4"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 w:rsidRPr="00EE6151">
              <w:rPr>
                <w:rFonts w:eastAsia="Georgia" w:cs="B Nazanin" w:hint="cs"/>
                <w:b/>
                <w:bCs/>
                <w:rtl/>
              </w:rPr>
              <w:t>2</w:t>
            </w:r>
          </w:p>
        </w:tc>
        <w:tc>
          <w:tcPr>
            <w:tcW w:w="2016" w:type="dxa"/>
            <w:gridSpan w:val="4"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 w:rsidRPr="00EE6151">
              <w:rPr>
                <w:rFonts w:eastAsia="Georgia" w:cs="B Nazanin" w:hint="cs"/>
                <w:b/>
                <w:bCs/>
                <w:rtl/>
              </w:rPr>
              <w:t>3</w:t>
            </w:r>
          </w:p>
        </w:tc>
        <w:tc>
          <w:tcPr>
            <w:tcW w:w="2016" w:type="dxa"/>
            <w:gridSpan w:val="4"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 w:rsidRPr="00EE6151">
              <w:rPr>
                <w:rFonts w:eastAsia="Georgia" w:cs="B Nazanin" w:hint="cs"/>
                <w:b/>
                <w:bCs/>
                <w:rtl/>
              </w:rPr>
              <w:t>4</w:t>
            </w:r>
          </w:p>
        </w:tc>
        <w:tc>
          <w:tcPr>
            <w:tcW w:w="2016" w:type="dxa"/>
            <w:gridSpan w:val="8"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 w:rsidRPr="00EE6151">
              <w:rPr>
                <w:rFonts w:eastAsia="Georgia" w:cs="B Nazanin" w:hint="cs"/>
                <w:b/>
                <w:bCs/>
                <w:rtl/>
              </w:rPr>
              <w:t>5</w:t>
            </w:r>
          </w:p>
        </w:tc>
        <w:tc>
          <w:tcPr>
            <w:tcW w:w="2016" w:type="dxa"/>
            <w:gridSpan w:val="5"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 w:rsidRPr="00EE6151">
              <w:rPr>
                <w:rFonts w:eastAsia="Georgia" w:cs="B Nazanin" w:hint="cs"/>
                <w:b/>
                <w:bCs/>
                <w:rtl/>
              </w:rPr>
              <w:t>6</w:t>
            </w:r>
          </w:p>
        </w:tc>
        <w:tc>
          <w:tcPr>
            <w:tcW w:w="2016" w:type="dxa"/>
            <w:gridSpan w:val="4"/>
            <w:shd w:val="clear" w:color="auto" w:fill="CCFFCC"/>
            <w:vAlign w:val="center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 w:rsidRPr="00EE6151">
              <w:rPr>
                <w:rFonts w:eastAsia="Georgia" w:cs="B Nazanin" w:hint="cs"/>
                <w:b/>
                <w:bCs/>
                <w:rtl/>
              </w:rPr>
              <w:t>7</w:t>
            </w:r>
          </w:p>
        </w:tc>
        <w:tc>
          <w:tcPr>
            <w:tcW w:w="1964" w:type="dxa"/>
            <w:gridSpan w:val="4"/>
            <w:shd w:val="clear" w:color="auto" w:fill="CCFFCC"/>
          </w:tcPr>
          <w:p w:rsidR="00E15A62" w:rsidRPr="00EE6151" w:rsidRDefault="00E15A62" w:rsidP="001231E9">
            <w:pPr>
              <w:contextualSpacing/>
              <w:jc w:val="center"/>
              <w:rPr>
                <w:rFonts w:eastAsia="Georgia" w:cs="B Nazanin"/>
                <w:b/>
                <w:bCs/>
                <w:rtl/>
              </w:rPr>
            </w:pPr>
            <w:r>
              <w:rPr>
                <w:rFonts w:eastAsia="Georgia" w:cs="B Nazanin" w:hint="cs"/>
                <w:b/>
                <w:bCs/>
                <w:rtl/>
              </w:rPr>
              <w:t>8</w:t>
            </w:r>
          </w:p>
        </w:tc>
      </w:tr>
      <w:tr w:rsidR="003B3CAF" w:rsidRPr="00EE6151" w:rsidTr="0093727E">
        <w:trPr>
          <w:jc w:val="center"/>
        </w:trPr>
        <w:tc>
          <w:tcPr>
            <w:tcW w:w="1058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b/>
                <w:bCs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1</w:t>
            </w:r>
          </w:p>
        </w:tc>
        <w:tc>
          <w:tcPr>
            <w:tcW w:w="700" w:type="dxa"/>
            <w:vAlign w:val="center"/>
          </w:tcPr>
          <w:p w:rsidR="003B3CAF" w:rsidRPr="005800AA" w:rsidRDefault="003B3CAF" w:rsidP="00837D60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0.5</w:t>
            </w:r>
          </w:p>
        </w:tc>
        <w:tc>
          <w:tcPr>
            <w:tcW w:w="993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b/>
                <w:bCs/>
                <w:sz w:val="20"/>
                <w:szCs w:val="20"/>
                <w:lang w:bidi="ar-AE"/>
              </w:rPr>
            </w:pPr>
          </w:p>
        </w:tc>
        <w:tc>
          <w:tcPr>
            <w:tcW w:w="1242" w:type="dxa"/>
            <w:vAlign w:val="center"/>
          </w:tcPr>
          <w:p w:rsidR="003B3CAF" w:rsidRPr="005800AA" w:rsidRDefault="003B3CAF" w:rsidP="00837D60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5</w:t>
            </w: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452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</w:tr>
      <w:tr w:rsidR="003B3CAF" w:rsidRPr="00EE6151" w:rsidTr="0093727E">
        <w:trPr>
          <w:jc w:val="center"/>
        </w:trPr>
        <w:tc>
          <w:tcPr>
            <w:tcW w:w="1058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2</w:t>
            </w:r>
          </w:p>
        </w:tc>
        <w:tc>
          <w:tcPr>
            <w:tcW w:w="700" w:type="dxa"/>
            <w:vAlign w:val="center"/>
          </w:tcPr>
          <w:p w:rsidR="003B3CAF" w:rsidRPr="00537637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993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1</w:t>
            </w:r>
          </w:p>
        </w:tc>
        <w:tc>
          <w:tcPr>
            <w:tcW w:w="1242" w:type="dxa"/>
            <w:vAlign w:val="center"/>
          </w:tcPr>
          <w:p w:rsidR="003B3CAF" w:rsidRPr="005800AA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8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452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</w:tr>
      <w:tr w:rsidR="003B3CAF" w:rsidRPr="00EE6151" w:rsidTr="0093727E">
        <w:trPr>
          <w:jc w:val="center"/>
        </w:trPr>
        <w:tc>
          <w:tcPr>
            <w:tcW w:w="1058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3</w:t>
            </w:r>
          </w:p>
        </w:tc>
        <w:tc>
          <w:tcPr>
            <w:tcW w:w="700" w:type="dxa"/>
            <w:vAlign w:val="center"/>
          </w:tcPr>
          <w:p w:rsidR="003B3CAF" w:rsidRPr="00537637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993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2</w:t>
            </w:r>
          </w:p>
        </w:tc>
        <w:tc>
          <w:tcPr>
            <w:tcW w:w="1242" w:type="dxa"/>
            <w:vAlign w:val="center"/>
          </w:tcPr>
          <w:p w:rsidR="003B3CAF" w:rsidRPr="005800AA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26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452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</w:tr>
      <w:tr w:rsidR="003B3CAF" w:rsidRPr="00EE6151" w:rsidTr="0093727E">
        <w:trPr>
          <w:jc w:val="center"/>
        </w:trPr>
        <w:tc>
          <w:tcPr>
            <w:tcW w:w="1058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4</w:t>
            </w:r>
          </w:p>
        </w:tc>
        <w:tc>
          <w:tcPr>
            <w:tcW w:w="700" w:type="dxa"/>
            <w:vAlign w:val="center"/>
          </w:tcPr>
          <w:p w:rsidR="003B3CAF" w:rsidRPr="00537637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1.25</w:t>
            </w:r>
          </w:p>
        </w:tc>
        <w:tc>
          <w:tcPr>
            <w:tcW w:w="993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3</w:t>
            </w:r>
          </w:p>
        </w:tc>
        <w:tc>
          <w:tcPr>
            <w:tcW w:w="1242" w:type="dxa"/>
            <w:vAlign w:val="center"/>
          </w:tcPr>
          <w:p w:rsidR="003B3CAF" w:rsidRPr="005800AA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22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452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</w:tr>
      <w:tr w:rsidR="003B3CAF" w:rsidRPr="00EE6151" w:rsidTr="0093727E">
        <w:trPr>
          <w:jc w:val="center"/>
        </w:trPr>
        <w:tc>
          <w:tcPr>
            <w:tcW w:w="1058" w:type="dxa"/>
            <w:vAlign w:val="center"/>
          </w:tcPr>
          <w:p w:rsidR="003B3CAF" w:rsidRPr="00E15A62" w:rsidRDefault="003B3CAF" w:rsidP="000E41CB">
            <w:pPr>
              <w:spacing w:line="276" w:lineRule="auto"/>
              <w:jc w:val="center"/>
              <w:rPr>
                <w:rFonts w:cs="B Nazanin"/>
                <w:b/>
                <w:bCs/>
                <w:sz w:val="20"/>
                <w:szCs w:val="20"/>
                <w:lang w:bidi="ar-AE"/>
              </w:rPr>
            </w:pPr>
            <w:r w:rsidRPr="00E15A62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5</w:t>
            </w:r>
          </w:p>
        </w:tc>
        <w:tc>
          <w:tcPr>
            <w:tcW w:w="700" w:type="dxa"/>
            <w:vAlign w:val="center"/>
          </w:tcPr>
          <w:p w:rsidR="003B3CAF" w:rsidRPr="00E15A62" w:rsidRDefault="003B3CAF" w:rsidP="00837D60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993" w:type="dxa"/>
            <w:vAlign w:val="center"/>
          </w:tcPr>
          <w:p w:rsidR="003B3CAF" w:rsidRPr="00E15A62" w:rsidRDefault="003B3CAF" w:rsidP="000E41CB">
            <w:pPr>
              <w:spacing w:line="276" w:lineRule="auto"/>
              <w:jc w:val="center"/>
              <w:rPr>
                <w:rFonts w:cs="B Nazanin"/>
                <w:b/>
                <w:bCs/>
                <w:sz w:val="20"/>
                <w:szCs w:val="20"/>
                <w:lang w:bidi="ar-AE"/>
              </w:rPr>
            </w:pPr>
            <w:r w:rsidRPr="00E15A62">
              <w:rPr>
                <w:rFonts w:cs="B Nazanin" w:hint="cs"/>
                <w:b/>
                <w:bCs/>
                <w:sz w:val="20"/>
                <w:szCs w:val="20"/>
                <w:rtl/>
                <w:lang w:bidi="ar-AE"/>
              </w:rPr>
              <w:t>4</w:t>
            </w:r>
          </w:p>
        </w:tc>
        <w:tc>
          <w:tcPr>
            <w:tcW w:w="1242" w:type="dxa"/>
            <w:vAlign w:val="center"/>
          </w:tcPr>
          <w:p w:rsidR="003B3CAF" w:rsidRPr="00E15A62" w:rsidRDefault="003B3CAF" w:rsidP="00837D60">
            <w:pPr>
              <w:jc w:val="center"/>
              <w:rPr>
                <w:rFonts w:cs="B Nazanin"/>
                <w:lang w:bidi="ar-AE"/>
              </w:rPr>
            </w:pPr>
            <w:r w:rsidRPr="00E15A62">
              <w:rPr>
                <w:rFonts w:cs="B Nazanin" w:hint="cs"/>
                <w:rtl/>
                <w:lang w:bidi="ar-AE"/>
              </w:rPr>
              <w:t>2</w:t>
            </w:r>
            <w:r>
              <w:rPr>
                <w:rFonts w:cs="B Nazanin" w:hint="cs"/>
                <w:rtl/>
                <w:lang w:bidi="ar-AE"/>
              </w:rPr>
              <w:t>2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452" w:type="dxa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</w:tr>
      <w:tr w:rsidR="003B3CAF" w:rsidRPr="00EE6151" w:rsidTr="0093727E">
        <w:trPr>
          <w:jc w:val="center"/>
        </w:trPr>
        <w:tc>
          <w:tcPr>
            <w:tcW w:w="1058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6</w:t>
            </w:r>
          </w:p>
        </w:tc>
        <w:tc>
          <w:tcPr>
            <w:tcW w:w="700" w:type="dxa"/>
            <w:vAlign w:val="center"/>
          </w:tcPr>
          <w:p w:rsidR="003B3CAF" w:rsidRPr="005800AA" w:rsidRDefault="003B3CAF" w:rsidP="00837D60">
            <w:pPr>
              <w:jc w:val="center"/>
              <w:rPr>
                <w:rFonts w:cs="B Nazanin"/>
                <w:lang w:bidi="ar-AE"/>
              </w:rPr>
            </w:pPr>
            <w:r w:rsidRPr="005800AA">
              <w:rPr>
                <w:rFonts w:cs="B Nazanin" w:hint="cs"/>
                <w:rtl/>
                <w:lang w:bidi="ar-AE"/>
              </w:rPr>
              <w:t>0.</w:t>
            </w:r>
            <w:r>
              <w:rPr>
                <w:rFonts w:cs="B Nazanin" w:hint="cs"/>
                <w:rtl/>
                <w:lang w:bidi="ar-AE"/>
              </w:rPr>
              <w:t>25</w:t>
            </w:r>
          </w:p>
        </w:tc>
        <w:tc>
          <w:tcPr>
            <w:tcW w:w="993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5</w:t>
            </w:r>
          </w:p>
        </w:tc>
        <w:tc>
          <w:tcPr>
            <w:tcW w:w="1242" w:type="dxa"/>
            <w:vAlign w:val="center"/>
          </w:tcPr>
          <w:p w:rsidR="003B3CAF" w:rsidRPr="005800AA" w:rsidRDefault="003B3CAF" w:rsidP="00837D60">
            <w:pPr>
              <w:spacing w:line="276" w:lineRule="auto"/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6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</w:tr>
      <w:tr w:rsidR="003B3CAF" w:rsidRPr="00EE6151" w:rsidTr="0093727E">
        <w:trPr>
          <w:jc w:val="center"/>
        </w:trPr>
        <w:tc>
          <w:tcPr>
            <w:tcW w:w="1058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7</w:t>
            </w:r>
          </w:p>
        </w:tc>
        <w:tc>
          <w:tcPr>
            <w:tcW w:w="700" w:type="dxa"/>
            <w:vAlign w:val="center"/>
          </w:tcPr>
          <w:p w:rsidR="003B3CAF" w:rsidRPr="005800AA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</w:t>
            </w:r>
          </w:p>
        </w:tc>
        <w:tc>
          <w:tcPr>
            <w:tcW w:w="993" w:type="dxa"/>
            <w:vAlign w:val="center"/>
          </w:tcPr>
          <w:p w:rsidR="003B3CAF" w:rsidRPr="00EE6151" w:rsidRDefault="003B3CAF" w:rsidP="000E41CB">
            <w:pPr>
              <w:spacing w:line="276" w:lineRule="auto"/>
              <w:jc w:val="center"/>
              <w:rPr>
                <w:rFonts w:cs="B Nazanin"/>
                <w:sz w:val="20"/>
                <w:szCs w:val="20"/>
                <w:lang w:bidi="ar-AE"/>
              </w:rPr>
            </w:pPr>
            <w:r w:rsidRPr="00EE6151">
              <w:rPr>
                <w:rFonts w:cs="B Nazanin" w:hint="cs"/>
                <w:sz w:val="20"/>
                <w:szCs w:val="20"/>
                <w:rtl/>
                <w:lang w:bidi="ar-AE"/>
              </w:rPr>
              <w:t>6</w:t>
            </w:r>
          </w:p>
        </w:tc>
        <w:tc>
          <w:tcPr>
            <w:tcW w:w="1242" w:type="dxa"/>
            <w:vAlign w:val="center"/>
          </w:tcPr>
          <w:p w:rsidR="003B3CAF" w:rsidRPr="005800AA" w:rsidRDefault="003B3CAF" w:rsidP="00837D60">
            <w:pPr>
              <w:jc w:val="center"/>
              <w:rPr>
                <w:rFonts w:cs="B Nazanin"/>
                <w:lang w:bidi="ar-AE"/>
              </w:rPr>
            </w:pPr>
            <w:r>
              <w:rPr>
                <w:rFonts w:cs="B Nazanin" w:hint="cs"/>
                <w:rtl/>
                <w:lang w:bidi="ar-AE"/>
              </w:rPr>
              <w:t>11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auto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FFFFFF" w:themeFill="background1"/>
            <w:vAlign w:val="center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504" w:type="dxa"/>
            <w:shd w:val="clear" w:color="auto" w:fill="000000" w:themeFill="text1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  <w:tc>
          <w:tcPr>
            <w:tcW w:w="452" w:type="dxa"/>
            <w:shd w:val="clear" w:color="auto" w:fill="000000" w:themeFill="text1"/>
          </w:tcPr>
          <w:p w:rsidR="003B3CAF" w:rsidRPr="00EE6151" w:rsidRDefault="003B3CAF" w:rsidP="000E41CB">
            <w:pPr>
              <w:contextualSpacing/>
              <w:jc w:val="center"/>
              <w:rPr>
                <w:rFonts w:eastAsia="Georgia" w:cs="B Nazanin"/>
                <w:b/>
                <w:bCs/>
                <w:color w:val="C00000"/>
                <w:sz w:val="20"/>
                <w:szCs w:val="20"/>
                <w:rtl/>
              </w:rPr>
            </w:pPr>
          </w:p>
        </w:tc>
      </w:tr>
    </w:tbl>
    <w:p w:rsidR="00C23A84" w:rsidRDefault="00C23A84" w:rsidP="00BB45EB">
      <w:pPr>
        <w:ind w:left="180"/>
        <w:rPr>
          <w:rFonts w:cs="B Nazanin"/>
          <w:b/>
          <w:bCs/>
          <w:sz w:val="28"/>
          <w:szCs w:val="28"/>
          <w:lang w:bidi="fa-IR"/>
        </w:rPr>
      </w:pPr>
    </w:p>
    <w:p w:rsidR="004D36D4" w:rsidRDefault="004D36D4" w:rsidP="00BB45EB">
      <w:pPr>
        <w:ind w:left="180"/>
        <w:rPr>
          <w:rFonts w:cs="B Nazanin"/>
          <w:b/>
          <w:bCs/>
          <w:sz w:val="28"/>
          <w:szCs w:val="28"/>
          <w:lang w:bidi="fa-IR"/>
        </w:rPr>
      </w:pPr>
    </w:p>
    <w:p w:rsidR="004D36D4" w:rsidRDefault="004D36D4" w:rsidP="00BB45EB">
      <w:pPr>
        <w:ind w:left="180"/>
        <w:rPr>
          <w:rFonts w:cs="B Nazanin"/>
          <w:b/>
          <w:bCs/>
          <w:sz w:val="28"/>
          <w:szCs w:val="28"/>
          <w:rtl/>
          <w:lang w:bidi="fa-IR"/>
        </w:rPr>
        <w:sectPr w:rsidR="004D36D4" w:rsidSect="00E15A62">
          <w:pgSz w:w="23814" w:h="16839" w:orient="landscape" w:code="8"/>
          <w:pgMar w:top="851" w:right="992" w:bottom="851" w:left="851" w:header="709" w:footer="709" w:gutter="0"/>
          <w:cols w:space="708"/>
          <w:bidi/>
          <w:rtlGutter/>
          <w:docGrid w:linePitch="360"/>
        </w:sectPr>
      </w:pPr>
    </w:p>
    <w:p w:rsidR="004D36D4" w:rsidRPr="004D36D4" w:rsidRDefault="00791475" w:rsidP="00443596">
      <w:pPr>
        <w:numPr>
          <w:ilvl w:val="0"/>
          <w:numId w:val="4"/>
        </w:numPr>
        <w:jc w:val="both"/>
        <w:rPr>
          <w:rFonts w:cs="B Nazanin"/>
          <w:b/>
          <w:bCs/>
          <w:sz w:val="28"/>
          <w:szCs w:val="28"/>
          <w:lang w:bidi="fa-IR"/>
        </w:rPr>
      </w:pPr>
      <w:bookmarkStart w:id="20" w:name="OLE_LINK60"/>
      <w:bookmarkStart w:id="21" w:name="OLE_LINK61"/>
      <w:r>
        <w:rPr>
          <w:rFonts w:cs="B Nazanin" w:hint="cs"/>
          <w:b/>
          <w:bCs/>
          <w:rtl/>
        </w:rPr>
        <w:lastRenderedPageBreak/>
        <w:t xml:space="preserve"> </w:t>
      </w:r>
      <w:r w:rsidR="004D36D4" w:rsidRPr="004D36D4">
        <w:rPr>
          <w:rFonts w:cs="B Nazanin" w:hint="cs"/>
          <w:b/>
          <w:bCs/>
          <w:rtl/>
        </w:rPr>
        <w:t>زمان شروع اجرا</w:t>
      </w:r>
      <w:r w:rsidR="00A43A98">
        <w:rPr>
          <w:rFonts w:cs="B Nazanin" w:hint="cs"/>
          <w:b/>
          <w:bCs/>
          <w:rtl/>
        </w:rPr>
        <w:t xml:space="preserve"> :</w:t>
      </w:r>
    </w:p>
    <w:tbl>
      <w:tblPr>
        <w:bidiVisual/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98"/>
        <w:gridCol w:w="1930"/>
      </w:tblGrid>
      <w:tr w:rsidR="004D36D4" w:rsidRPr="00594CAE" w:rsidTr="00F63635">
        <w:trPr>
          <w:trHeight w:val="677"/>
        </w:trPr>
        <w:tc>
          <w:tcPr>
            <w:tcW w:w="8198" w:type="dxa"/>
            <w:vAlign w:val="center"/>
          </w:tcPr>
          <w:p w:rsidR="004D36D4" w:rsidRPr="00594CAE" w:rsidRDefault="00A43A98" w:rsidP="00F3479F">
            <w:pPr>
              <w:rPr>
                <w:rFonts w:cs="B Nazanin"/>
                <w:rtl/>
                <w:lang w:bidi="fa-IR"/>
              </w:rPr>
            </w:pPr>
            <w:r w:rsidRPr="00594CAE">
              <w:rPr>
                <w:rFonts w:cs="B Nazanin" w:hint="cs"/>
                <w:rtl/>
                <w:lang w:bidi="fa-IR"/>
              </w:rPr>
              <w:t>تاریخ مورد نظر برای شروع اجراء قرارداد (</w:t>
            </w:r>
            <w:r w:rsidRPr="00594CAE">
              <w:rPr>
                <w:rFonts w:cs="B Nazanin" w:hint="cs"/>
                <w:u w:val="single"/>
                <w:rtl/>
                <w:lang w:bidi="fa-IR"/>
              </w:rPr>
              <w:t>در صورت تصویب پیشنهاد پروژه و عقد قرارداد</w:t>
            </w:r>
            <w:r w:rsidRPr="00594CAE">
              <w:rPr>
                <w:rFonts w:cs="B Nazanin" w:hint="cs"/>
                <w:rtl/>
                <w:lang w:bidi="fa-IR"/>
              </w:rPr>
              <w:t xml:space="preserve">) بر اساس روز/ماه/سال در ستون مقابل </w:t>
            </w:r>
            <w:r w:rsidR="00F3479F" w:rsidRPr="00594CAE">
              <w:rPr>
                <w:rFonts w:cs="B Nazanin" w:hint="cs"/>
                <w:rtl/>
                <w:lang w:bidi="fa-IR"/>
              </w:rPr>
              <w:t>قید</w:t>
            </w:r>
            <w:r w:rsidRPr="00594CAE">
              <w:rPr>
                <w:rFonts w:cs="B Nazanin" w:hint="cs"/>
                <w:rtl/>
                <w:lang w:bidi="fa-IR"/>
              </w:rPr>
              <w:t xml:space="preserve"> شود.</w:t>
            </w:r>
          </w:p>
        </w:tc>
        <w:tc>
          <w:tcPr>
            <w:tcW w:w="1930" w:type="dxa"/>
            <w:vAlign w:val="center"/>
          </w:tcPr>
          <w:p w:rsidR="004D36D4" w:rsidRPr="00594CAE" w:rsidRDefault="00AA4CAA" w:rsidP="00AA4CAA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15</w:t>
            </w:r>
            <w:r w:rsidR="000E41CB">
              <w:rPr>
                <w:rFonts w:cs="B Nazanin" w:hint="cs"/>
                <w:b/>
                <w:bCs/>
                <w:rtl/>
                <w:lang w:bidi="fa-IR"/>
              </w:rPr>
              <w:t xml:space="preserve"> /</w:t>
            </w:r>
            <w:r>
              <w:rPr>
                <w:rFonts w:cs="B Nazanin" w:hint="cs"/>
                <w:b/>
                <w:bCs/>
                <w:rtl/>
                <w:lang w:bidi="fa-IR"/>
              </w:rPr>
              <w:t>06</w:t>
            </w:r>
            <w:r w:rsidR="000E41CB">
              <w:rPr>
                <w:rFonts w:cs="B Nazanin" w:hint="cs"/>
                <w:b/>
                <w:bCs/>
                <w:rtl/>
                <w:lang w:bidi="fa-IR"/>
              </w:rPr>
              <w:t xml:space="preserve"> / 1402</w:t>
            </w:r>
          </w:p>
        </w:tc>
      </w:tr>
    </w:tbl>
    <w:p w:rsidR="004D36D4" w:rsidRDefault="004D36D4" w:rsidP="00BB45EB">
      <w:pPr>
        <w:ind w:left="180"/>
        <w:rPr>
          <w:rFonts w:cs="B Nazanin"/>
          <w:b/>
          <w:bCs/>
          <w:sz w:val="28"/>
          <w:szCs w:val="28"/>
          <w:lang w:bidi="fa-IR"/>
        </w:rPr>
      </w:pPr>
    </w:p>
    <w:bookmarkEnd w:id="20"/>
    <w:bookmarkEnd w:id="21"/>
    <w:p w:rsidR="003E7168" w:rsidRPr="00A565CF" w:rsidRDefault="004816FC" w:rsidP="00443596">
      <w:pPr>
        <w:numPr>
          <w:ilvl w:val="0"/>
          <w:numId w:val="4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rtl/>
        </w:rPr>
        <w:t xml:space="preserve"> </w:t>
      </w:r>
      <w:r w:rsidR="00E31BBB" w:rsidRPr="00A565CF">
        <w:rPr>
          <w:rFonts w:cs="B Nazanin" w:hint="cs"/>
          <w:b/>
          <w:bCs/>
          <w:rtl/>
        </w:rPr>
        <w:t>نتايج</w:t>
      </w:r>
      <w:r w:rsidR="00E31BBB" w:rsidRPr="00A565CF">
        <w:rPr>
          <w:rFonts w:cs="B Nazanin" w:hint="cs"/>
          <w:b/>
          <w:bCs/>
          <w:rtl/>
          <w:lang w:bidi="fa-IR"/>
        </w:rPr>
        <w:t xml:space="preserve"> اين پژوهش</w:t>
      </w:r>
      <w:r w:rsidR="00E31BBB" w:rsidRPr="00A565CF">
        <w:rPr>
          <w:rFonts w:cs="B Nazanin" w:hint="cs"/>
          <w:b/>
          <w:bCs/>
          <w:u w:val="single"/>
          <w:rtl/>
          <w:lang w:bidi="fa-IR"/>
        </w:rPr>
        <w:t xml:space="preserve"> </w:t>
      </w:r>
      <w:r w:rsidR="00E977E7" w:rsidRPr="00A565CF">
        <w:rPr>
          <w:rFonts w:cs="B Nazanin" w:hint="cs"/>
          <w:b/>
          <w:bCs/>
          <w:u w:val="single"/>
          <w:rtl/>
          <w:lang w:bidi="fa-IR"/>
        </w:rPr>
        <w:t xml:space="preserve">با توجه به فرم رازداري امضاء شده، </w:t>
      </w:r>
      <w:r w:rsidR="00E31BBB" w:rsidRPr="00A565CF">
        <w:rPr>
          <w:rFonts w:cs="B Nazanin" w:hint="cs"/>
          <w:b/>
          <w:bCs/>
          <w:u w:val="single"/>
          <w:rtl/>
          <w:lang w:bidi="fa-IR"/>
        </w:rPr>
        <w:t xml:space="preserve">پس از اخذ مجوزهاي لازم از شركت </w:t>
      </w:r>
      <w:r w:rsidR="00E31BBB" w:rsidRPr="00A565CF">
        <w:rPr>
          <w:rFonts w:cs="B Nazanin" w:hint="cs"/>
          <w:b/>
          <w:bCs/>
          <w:rtl/>
          <w:lang w:bidi="fa-IR"/>
        </w:rPr>
        <w:t>مديريت پروژه هاي نيروگاهي ايران (مپنا)</w:t>
      </w:r>
      <w:ins w:id="22" w:author="pirmohammadi" w:date="2012-08-01T12:28:00Z">
        <w:r w:rsidR="00F70D88">
          <w:rPr>
            <w:rFonts w:cs="B Nazanin" w:hint="cs"/>
            <w:b/>
            <w:bCs/>
            <w:rtl/>
            <w:lang w:bidi="fa-IR"/>
          </w:rPr>
          <w:t xml:space="preserve"> </w:t>
        </w:r>
      </w:ins>
      <w:r w:rsidR="00E31BBB" w:rsidRPr="00A565CF">
        <w:rPr>
          <w:rFonts w:cs="B Nazanin" w:hint="cs"/>
          <w:b/>
          <w:bCs/>
          <w:rtl/>
          <w:lang w:bidi="fa-IR"/>
        </w:rPr>
        <w:t>قابل انتشار به صورت</w:t>
      </w:r>
      <w:r w:rsidR="003E7168" w:rsidRPr="00A565CF">
        <w:rPr>
          <w:rFonts w:cs="B Nazanin" w:hint="cs"/>
          <w:b/>
          <w:bCs/>
          <w:rtl/>
          <w:lang w:bidi="fa-IR"/>
        </w:rPr>
        <w:t>:</w:t>
      </w:r>
    </w:p>
    <w:p w:rsidR="00E31BBB" w:rsidRPr="00A565CF" w:rsidRDefault="003E7168" w:rsidP="00E75400">
      <w:pPr>
        <w:ind w:left="79"/>
        <w:rPr>
          <w:rFonts w:cs="B Nazanin"/>
          <w:b/>
          <w:bCs/>
          <w:sz w:val="28"/>
          <w:szCs w:val="28"/>
          <w:rtl/>
          <w:lang w:bidi="fa-IR"/>
        </w:rPr>
      </w:pPr>
      <w:r w:rsidRPr="00A565CF">
        <w:rPr>
          <w:rFonts w:cs="B Nazanin" w:hint="cs"/>
          <w:rtl/>
          <w:lang w:bidi="fa-IR"/>
        </w:rPr>
        <w:t xml:space="preserve"> </w:t>
      </w:r>
      <w:r w:rsidR="00E31BBB" w:rsidRPr="00A565CF">
        <w:rPr>
          <w:rFonts w:cs="B Nazanin" w:hint="cs"/>
          <w:b/>
          <w:bCs/>
          <w:rtl/>
          <w:lang w:bidi="fa-IR"/>
        </w:rPr>
        <w:t xml:space="preserve"> 1: مقاله  </w:t>
      </w:r>
      <w:r w:rsidR="00E75400">
        <w:rPr>
          <w:rFonts w:ascii="Wingdings 2" w:hAnsi="Wingdings 2" w:cs="B Nazanin"/>
          <w:b/>
          <w:bCs/>
          <w:lang w:bidi="fa-IR"/>
        </w:rPr>
        <w:sym w:font="Wingdings 2" w:char="F052"/>
      </w:r>
      <w:r w:rsidR="00E31BBB" w:rsidRPr="00A565CF">
        <w:rPr>
          <w:rFonts w:cs="B Nazanin" w:hint="cs"/>
          <w:b/>
          <w:bCs/>
          <w:rtl/>
          <w:lang w:bidi="fa-IR"/>
        </w:rPr>
        <w:tab/>
      </w:r>
      <w:r w:rsidR="00E31BBB" w:rsidRPr="00A565CF">
        <w:rPr>
          <w:rFonts w:cs="B Nazanin" w:hint="cs"/>
          <w:b/>
          <w:bCs/>
          <w:rtl/>
          <w:lang w:bidi="fa-IR"/>
        </w:rPr>
        <w:tab/>
        <w:t xml:space="preserve">2ـ ثبت اختراع </w:t>
      </w:r>
      <w:r w:rsidR="00E31BBB" w:rsidRPr="00A565CF">
        <w:rPr>
          <w:rFonts w:cs="B Nazanin"/>
          <w:b/>
          <w:bCs/>
          <w:lang w:bidi="fa-IR"/>
        </w:rPr>
        <w:t>(Patent)</w:t>
      </w:r>
      <w:r w:rsidR="00E31BBB" w:rsidRPr="00A565CF">
        <w:rPr>
          <w:rFonts w:cs="B Nazanin" w:hint="cs"/>
          <w:b/>
          <w:bCs/>
          <w:rtl/>
          <w:lang w:bidi="fa-IR"/>
        </w:rPr>
        <w:t xml:space="preserve"> </w:t>
      </w:r>
      <w:r w:rsidR="00E31BBB" w:rsidRPr="00A565CF">
        <w:rPr>
          <w:rFonts w:ascii="Wingdings 2" w:hAnsi="Wingdings 2" w:cs="B Nazanin"/>
          <w:b/>
          <w:bCs/>
          <w:lang w:bidi="fa-IR"/>
        </w:rPr>
        <w:t></w:t>
      </w:r>
      <w:r w:rsidR="00E31BBB" w:rsidRPr="00A565CF">
        <w:rPr>
          <w:rFonts w:ascii="Wingdings 2" w:hAnsi="Wingdings 2" w:cs="B Nazanin" w:hint="cs"/>
          <w:b/>
          <w:bCs/>
          <w:rtl/>
          <w:lang w:bidi="fa-IR"/>
        </w:rPr>
        <w:t xml:space="preserve">  </w:t>
      </w:r>
      <w:r w:rsidR="00E31BBB" w:rsidRPr="00A565CF">
        <w:rPr>
          <w:rFonts w:cs="B Nazanin" w:hint="cs"/>
          <w:b/>
          <w:bCs/>
          <w:rtl/>
          <w:lang w:bidi="fa-IR"/>
        </w:rPr>
        <w:t>مي‌باشد.</w:t>
      </w:r>
    </w:p>
    <w:p w:rsidR="00F325AD" w:rsidRDefault="00F325AD" w:rsidP="00E31BBB">
      <w:pPr>
        <w:rPr>
          <w:rFonts w:cs="B Nazanin"/>
          <w:sz w:val="28"/>
          <w:szCs w:val="28"/>
          <w:rtl/>
          <w:lang w:bidi="fa-IR"/>
        </w:rPr>
      </w:pPr>
    </w:p>
    <w:p w:rsidR="00F325AD" w:rsidRDefault="00F325AD" w:rsidP="00E31BBB">
      <w:pPr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10206" w:type="dxa"/>
        <w:tblInd w:w="106" w:type="dxa"/>
        <w:tblLook w:val="04A0"/>
      </w:tblPr>
      <w:tblGrid>
        <w:gridCol w:w="4110"/>
        <w:gridCol w:w="2552"/>
        <w:gridCol w:w="3544"/>
      </w:tblGrid>
      <w:tr w:rsidR="00F325AD" w:rsidTr="00F325AD">
        <w:tc>
          <w:tcPr>
            <w:tcW w:w="10206" w:type="dxa"/>
            <w:gridSpan w:val="3"/>
          </w:tcPr>
          <w:p w:rsidR="000C132F" w:rsidRDefault="00A715EB" w:rsidP="000C132F">
            <w:pPr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اينجانب ضمن وقوف به کلیه مطالب و مندرجات ارائه شده در این فرم، صحت آنها را تایید می نمایم. ضمنا نسبت به این موضوع واقف می</w:t>
            </w:r>
            <w:r>
              <w:rPr>
                <w:rFonts w:cs="B Nazanin" w:hint="cs"/>
                <w:b/>
                <w:bCs/>
                <w:rtl/>
              </w:rPr>
              <w:softHyphen/>
              <w:t>باشم که تکمیل و ارسال این فرم پیشنهاد به منزله پذیرش قطعی آن از سوی معاونت تحقیق و توسعه شرکت مپنا نبوده و این شرکت در رد و یا پذیرش این پیشنهاد اختیار کامل دارد.</w:t>
            </w:r>
          </w:p>
        </w:tc>
      </w:tr>
      <w:tr w:rsidR="00F325AD" w:rsidTr="00E330B1">
        <w:trPr>
          <w:trHeight w:val="351"/>
        </w:trPr>
        <w:tc>
          <w:tcPr>
            <w:tcW w:w="4110" w:type="dxa"/>
          </w:tcPr>
          <w:p w:rsidR="00F325AD" w:rsidRDefault="00F325AD" w:rsidP="00E330B1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نام و نام خانوادگی </w:t>
            </w:r>
            <w:r w:rsidRPr="004E1E12">
              <w:rPr>
                <w:rFonts w:cs="B Nazanin" w:hint="cs"/>
                <w:b/>
                <w:bCs/>
                <w:rtl/>
                <w:lang w:bidi="fa-IR"/>
              </w:rPr>
              <w:t>مجري</w:t>
            </w:r>
          </w:p>
        </w:tc>
        <w:tc>
          <w:tcPr>
            <w:tcW w:w="2552" w:type="dxa"/>
          </w:tcPr>
          <w:p w:rsidR="00F325AD" w:rsidRDefault="00F325AD" w:rsidP="00E330B1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E1E12">
              <w:rPr>
                <w:rFonts w:cs="B Nazanin" w:hint="cs"/>
                <w:b/>
                <w:bCs/>
                <w:rtl/>
                <w:lang w:bidi="fa-IR"/>
              </w:rPr>
              <w:t>تاريخ</w:t>
            </w:r>
          </w:p>
        </w:tc>
        <w:tc>
          <w:tcPr>
            <w:tcW w:w="3544" w:type="dxa"/>
          </w:tcPr>
          <w:p w:rsidR="00F325AD" w:rsidRDefault="00F325AD" w:rsidP="00E330B1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E1E12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E330B1" w:rsidTr="00E330B1">
        <w:trPr>
          <w:trHeight w:val="669"/>
        </w:trPr>
        <w:tc>
          <w:tcPr>
            <w:tcW w:w="4110" w:type="dxa"/>
          </w:tcPr>
          <w:p w:rsidR="00E330B1" w:rsidRDefault="00E75400" w:rsidP="00F325AD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کامران عاصمی</w:t>
            </w:r>
          </w:p>
        </w:tc>
        <w:tc>
          <w:tcPr>
            <w:tcW w:w="2552" w:type="dxa"/>
          </w:tcPr>
          <w:p w:rsidR="00E330B1" w:rsidRPr="004E1E12" w:rsidRDefault="00E75400" w:rsidP="00F325AD">
            <w:pPr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04/04/1402</w:t>
            </w:r>
          </w:p>
        </w:tc>
        <w:tc>
          <w:tcPr>
            <w:tcW w:w="3544" w:type="dxa"/>
          </w:tcPr>
          <w:p w:rsidR="00E330B1" w:rsidRPr="004E1E12" w:rsidRDefault="00565696" w:rsidP="00565696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object w:dxaOrig="1716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5pt;height:90pt" o:ole="">
                  <v:imagedata r:id="rId14" o:title=""/>
                </v:shape>
                <o:OLEObject Type="Embed" ProgID="PBrush" ShapeID="_x0000_i1025" DrawAspect="Content" ObjectID="_1752389155" r:id="rId15"/>
              </w:object>
            </w:r>
          </w:p>
        </w:tc>
      </w:tr>
    </w:tbl>
    <w:p w:rsidR="00F325AD" w:rsidRPr="00A565CF" w:rsidRDefault="00F325AD" w:rsidP="00E31BBB">
      <w:pPr>
        <w:rPr>
          <w:rFonts w:cs="B Nazanin"/>
          <w:sz w:val="28"/>
          <w:szCs w:val="28"/>
          <w:rtl/>
          <w:lang w:bidi="fa-IR"/>
        </w:rPr>
      </w:pPr>
    </w:p>
    <w:p w:rsidR="00F325AD" w:rsidRDefault="00F325AD" w:rsidP="00E31BBB">
      <w:pPr>
        <w:rPr>
          <w:rFonts w:cs="B Nazanin"/>
          <w:b/>
          <w:bCs/>
          <w:rtl/>
          <w:lang w:bidi="fa-IR"/>
        </w:rPr>
      </w:pPr>
    </w:p>
    <w:p w:rsidR="00E31BBB" w:rsidRPr="004E1E12" w:rsidRDefault="00E31BBB" w:rsidP="00E31BBB">
      <w:pPr>
        <w:rPr>
          <w:rFonts w:cs="B Nazanin"/>
          <w:b/>
          <w:bCs/>
          <w:rtl/>
          <w:lang w:bidi="fa-IR"/>
        </w:rPr>
      </w:pPr>
    </w:p>
    <w:p w:rsidR="004E1E12" w:rsidRPr="004E1E12" w:rsidRDefault="004E1E12" w:rsidP="004E1E12">
      <w:pPr>
        <w:rPr>
          <w:rFonts w:cs="B Nazanin"/>
          <w:b/>
          <w:bCs/>
          <w:rtl/>
          <w:lang w:bidi="fa-IR"/>
        </w:rPr>
      </w:pPr>
    </w:p>
    <w:p w:rsidR="00E31BBB" w:rsidRPr="00A565CF" w:rsidRDefault="00E31BBB" w:rsidP="004E1E12">
      <w:pPr>
        <w:rPr>
          <w:rFonts w:cs="B Nazanin"/>
          <w:sz w:val="28"/>
          <w:szCs w:val="28"/>
          <w:rtl/>
          <w:lang w:bidi="fa-IR"/>
        </w:rPr>
      </w:pPr>
      <w:r w:rsidRPr="00A565CF">
        <w:rPr>
          <w:rFonts w:cs="B Nazanin" w:hint="cs"/>
          <w:sz w:val="28"/>
          <w:szCs w:val="28"/>
          <w:rtl/>
          <w:lang w:bidi="fa-IR"/>
        </w:rPr>
        <w:tab/>
      </w:r>
      <w:r w:rsidRPr="00A565CF">
        <w:rPr>
          <w:rFonts w:cs="B Nazanin" w:hint="cs"/>
          <w:sz w:val="28"/>
          <w:szCs w:val="28"/>
          <w:rtl/>
          <w:lang w:bidi="fa-IR"/>
        </w:rPr>
        <w:tab/>
      </w:r>
      <w:r w:rsidRPr="00A565CF">
        <w:rPr>
          <w:rFonts w:cs="B Nazanin" w:hint="cs"/>
          <w:sz w:val="28"/>
          <w:szCs w:val="28"/>
          <w:rtl/>
          <w:lang w:bidi="fa-IR"/>
        </w:rPr>
        <w:tab/>
      </w:r>
      <w:r w:rsidRPr="00A565CF">
        <w:rPr>
          <w:rFonts w:cs="B Nazanin" w:hint="cs"/>
          <w:sz w:val="28"/>
          <w:szCs w:val="28"/>
          <w:rtl/>
          <w:lang w:bidi="fa-IR"/>
        </w:rPr>
        <w:tab/>
      </w:r>
    </w:p>
    <w:p w:rsidR="00E31BBB" w:rsidRPr="00A565CF" w:rsidRDefault="00E31BBB" w:rsidP="00E31BBB">
      <w:pPr>
        <w:rPr>
          <w:rFonts w:cs="B Nazanin"/>
          <w:sz w:val="28"/>
          <w:szCs w:val="28"/>
          <w:rtl/>
          <w:lang w:bidi="fa-IR"/>
        </w:rPr>
      </w:pPr>
    </w:p>
    <w:p w:rsidR="00917207" w:rsidRPr="00A565CF" w:rsidRDefault="00917207" w:rsidP="00917207">
      <w:pPr>
        <w:rPr>
          <w:rFonts w:cs="B Nazanin"/>
          <w:sz w:val="14"/>
          <w:szCs w:val="14"/>
          <w:rtl/>
          <w:lang w:bidi="fa-IR"/>
        </w:rPr>
      </w:pPr>
    </w:p>
    <w:p w:rsidR="00BA7E9E" w:rsidRPr="00A565CF" w:rsidRDefault="00BA7E9E" w:rsidP="00917207">
      <w:pPr>
        <w:rPr>
          <w:rFonts w:cs="B Nazanin"/>
          <w:sz w:val="14"/>
          <w:szCs w:val="14"/>
          <w:rtl/>
          <w:lang w:bidi="fa-IR"/>
        </w:rPr>
      </w:pPr>
    </w:p>
    <w:p w:rsidR="00BA7E9E" w:rsidRPr="00A565CF" w:rsidRDefault="00BA7E9E" w:rsidP="00917207">
      <w:pPr>
        <w:rPr>
          <w:rFonts w:cs="B Nazanin"/>
          <w:sz w:val="14"/>
          <w:szCs w:val="14"/>
          <w:rtl/>
          <w:lang w:bidi="fa-IR"/>
        </w:rPr>
      </w:pPr>
    </w:p>
    <w:p w:rsidR="00917207" w:rsidRPr="00A565CF" w:rsidRDefault="00917207" w:rsidP="00917207">
      <w:pPr>
        <w:rPr>
          <w:rFonts w:cs="B Nazanin"/>
          <w:sz w:val="28"/>
          <w:szCs w:val="28"/>
          <w:rtl/>
          <w:lang w:bidi="fa-IR"/>
        </w:rPr>
      </w:pPr>
    </w:p>
    <w:p w:rsidR="00884923" w:rsidRPr="00A565CF" w:rsidRDefault="00917207" w:rsidP="00136428">
      <w:pPr>
        <w:rPr>
          <w:rFonts w:cs="B Nazanin"/>
          <w:sz w:val="26"/>
          <w:szCs w:val="26"/>
          <w:rtl/>
          <w:lang w:bidi="ar-AE"/>
        </w:rPr>
      </w:pPr>
      <w:r w:rsidRPr="00A565CF">
        <w:rPr>
          <w:rFonts w:cs="B Nazanin" w:hint="cs"/>
          <w:sz w:val="26"/>
          <w:szCs w:val="26"/>
          <w:rtl/>
          <w:lang w:bidi="fa-IR"/>
        </w:rPr>
        <w:tab/>
      </w:r>
    </w:p>
    <w:sectPr w:rsidR="00884923" w:rsidRPr="00A565CF" w:rsidSect="00E15A62">
      <w:pgSz w:w="11906" w:h="16838" w:code="9"/>
      <w:pgMar w:top="998" w:right="851" w:bottom="851" w:left="851" w:header="720" w:footer="720" w:gutter="0"/>
      <w:cols w:space="720"/>
      <w:bidi/>
      <w:rtlGutter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ACBD42" w15:done="0"/>
  <w15:commentEx w15:paraId="0EE5682B" w15:done="0"/>
  <w15:commentEx w15:paraId="1A36F68A" w15:done="0"/>
  <w15:commentEx w15:paraId="71123342" w15:done="0"/>
  <w15:commentEx w15:paraId="2BFCCE07" w15:done="0"/>
  <w15:commentEx w15:paraId="20A32B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ACBD42" w16cid:durableId="2854E915"/>
  <w16cid:commentId w16cid:paraId="0EE5682B" w16cid:durableId="2854E952"/>
  <w16cid:commentId w16cid:paraId="1A36F68A" w16cid:durableId="2854EAA5"/>
  <w16cid:commentId w16cid:paraId="71123342" w16cid:durableId="2854EBF3"/>
  <w16cid:commentId w16cid:paraId="2BFCCE07" w16cid:durableId="2854EF88"/>
  <w16cid:commentId w16cid:paraId="20A32B44" w16cid:durableId="2854EE6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D54" w:rsidRDefault="00441D54">
      <w:r>
        <w:separator/>
      </w:r>
    </w:p>
  </w:endnote>
  <w:endnote w:type="continuationSeparator" w:id="0">
    <w:p w:rsidR="00441D54" w:rsidRDefault="00441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59" w:rsidRDefault="00E8450F" w:rsidP="00974188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DB2959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B2959" w:rsidRDefault="00DB2959" w:rsidP="00CF0CC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59" w:rsidRPr="00A565CF" w:rsidRDefault="00DB2959" w:rsidP="001376C3">
    <w:pPr>
      <w:pStyle w:val="Footer"/>
      <w:ind w:right="360"/>
      <w:jc w:val="center"/>
      <w:rPr>
        <w:rFonts w:cs="B Nazanin"/>
      </w:rPr>
    </w:pPr>
    <w:r w:rsidRPr="00A565CF">
      <w:rPr>
        <w:rFonts w:cs="B Nazanin" w:hint="cs"/>
        <w:rtl/>
        <w:lang w:bidi="fa-IR"/>
      </w:rPr>
      <w:t xml:space="preserve">صفحه </w:t>
    </w:r>
    <w:r w:rsidR="00E8450F" w:rsidRPr="00A565CF">
      <w:rPr>
        <w:rStyle w:val="PageNumber"/>
        <w:rFonts w:cs="B Nazanin"/>
      </w:rPr>
      <w:fldChar w:fldCharType="begin"/>
    </w:r>
    <w:r w:rsidRPr="00A565CF">
      <w:rPr>
        <w:rStyle w:val="PageNumber"/>
        <w:rFonts w:cs="B Nazanin"/>
      </w:rPr>
      <w:instrText xml:space="preserve"> PAGE </w:instrText>
    </w:r>
    <w:r w:rsidR="00E8450F" w:rsidRPr="00A565CF">
      <w:rPr>
        <w:rStyle w:val="PageNumber"/>
        <w:rFonts w:cs="B Nazanin"/>
      </w:rPr>
      <w:fldChar w:fldCharType="separate"/>
    </w:r>
    <w:r w:rsidR="00BB1B94">
      <w:rPr>
        <w:rStyle w:val="PageNumber"/>
        <w:rFonts w:cs="B Nazanin"/>
        <w:noProof/>
        <w:rtl/>
      </w:rPr>
      <w:t>1</w:t>
    </w:r>
    <w:r w:rsidR="00E8450F" w:rsidRPr="00A565CF">
      <w:rPr>
        <w:rStyle w:val="PageNumber"/>
        <w:rFonts w:cs="B Nazani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D54" w:rsidRDefault="00441D54">
      <w:r>
        <w:separator/>
      </w:r>
    </w:p>
  </w:footnote>
  <w:footnote w:type="continuationSeparator" w:id="0">
    <w:p w:rsidR="00441D54" w:rsidRDefault="00441D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59" w:rsidRDefault="00E845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3094" o:spid="_x0000_s2050" type="#_x0000_t136" style="position:absolute;left:0;text-align:left;margin-left:0;margin-top:0;width:553.35pt;height:16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raffic&quot;;font-size:1pt" string="فرم A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59" w:rsidRDefault="00E8450F" w:rsidP="00516C57">
    <w:pPr>
      <w:pStyle w:val="Header"/>
      <w:jc w:val="center"/>
      <w:rPr>
        <w:rtl/>
        <w:lang w:bidi="fa-IR"/>
      </w:rPr>
    </w:pPr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3095" o:spid="_x0000_s2051" type="#_x0000_t136" style="position:absolute;left:0;text-align:left;margin-left:0;margin-top:0;width:553.35pt;height:16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raffic&quot;;font-size:1pt" string="فرم A2"/>
          <w10:wrap anchorx="margin" anchory="margin"/>
        </v:shape>
      </w:pict>
    </w:r>
  </w:p>
  <w:p w:rsidR="00DB2959" w:rsidRDefault="00DB2959" w:rsidP="004C7A01">
    <w:pPr>
      <w:pStyle w:val="Header"/>
      <w:jc w:val="center"/>
      <w:rPr>
        <w:rtl/>
        <w:lang w:bidi="ar-AE"/>
      </w:rPr>
    </w:pPr>
    <w:r>
      <w:rPr>
        <w:noProof/>
      </w:rPr>
      <w:drawing>
        <wp:inline distT="0" distB="0" distL="0" distR="0">
          <wp:extent cx="885825" cy="581025"/>
          <wp:effectExtent l="19050" t="0" r="9525" b="0"/>
          <wp:docPr id="1" name="Picture 1" descr="mapna-group-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pna-group-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B2959" w:rsidRPr="004C7A01" w:rsidRDefault="00DB2959" w:rsidP="004C7A01">
    <w:pPr>
      <w:pStyle w:val="Header"/>
      <w:jc w:val="center"/>
      <w:rPr>
        <w:rFonts w:cs="B Mitra"/>
        <w:b/>
        <w:bCs/>
        <w:sz w:val="22"/>
        <w:szCs w:val="22"/>
        <w:rtl/>
        <w:lang w:bidi="ar-AE"/>
      </w:rPr>
    </w:pPr>
    <w:r w:rsidRPr="004C7A01">
      <w:rPr>
        <w:rFonts w:cs="B Mitra" w:hint="cs"/>
        <w:b/>
        <w:bCs/>
        <w:sz w:val="22"/>
        <w:szCs w:val="22"/>
        <w:rtl/>
        <w:lang w:bidi="ar-AE"/>
      </w:rPr>
      <w:t>معاونت تحقیق و توسعه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59" w:rsidRDefault="00E845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3093" o:spid="_x0000_s2049" type="#_x0000_t136" style="position:absolute;left:0;text-align:left;margin-left:0;margin-top:0;width:553.35pt;height:16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raffic&quot;;font-size:1pt" string="فرم A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1171"/>
    <w:multiLevelType w:val="hybridMultilevel"/>
    <w:tmpl w:val="F132D08C"/>
    <w:lvl w:ilvl="0" w:tplc="40E89894">
      <w:start w:val="25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1">
    <w:nsid w:val="0BA72636"/>
    <w:multiLevelType w:val="hybridMultilevel"/>
    <w:tmpl w:val="D21C09D0"/>
    <w:lvl w:ilvl="0" w:tplc="D5128FF0">
      <w:start w:val="30"/>
      <w:numFmt w:val="decimal"/>
      <w:lvlText w:val="%1-"/>
      <w:lvlJc w:val="left"/>
      <w:pPr>
        <w:ind w:left="439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>
    <w:nsid w:val="0CA55058"/>
    <w:multiLevelType w:val="hybridMultilevel"/>
    <w:tmpl w:val="65AA8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5305A"/>
    <w:multiLevelType w:val="hybridMultilevel"/>
    <w:tmpl w:val="E0C0DCE6"/>
    <w:lvl w:ilvl="0" w:tplc="32E864F8">
      <w:start w:val="26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4">
    <w:nsid w:val="15EA64E2"/>
    <w:multiLevelType w:val="hybridMultilevel"/>
    <w:tmpl w:val="2CAC19C4"/>
    <w:lvl w:ilvl="0" w:tplc="04603F32">
      <w:start w:val="2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0C1386"/>
    <w:multiLevelType w:val="hybridMultilevel"/>
    <w:tmpl w:val="72F8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F18DF"/>
    <w:multiLevelType w:val="hybridMultilevel"/>
    <w:tmpl w:val="E5AEF910"/>
    <w:lvl w:ilvl="0" w:tplc="A99C3412">
      <w:start w:val="21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7">
    <w:nsid w:val="1E991AE3"/>
    <w:multiLevelType w:val="hybridMultilevel"/>
    <w:tmpl w:val="65AA8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56B17"/>
    <w:multiLevelType w:val="hybridMultilevel"/>
    <w:tmpl w:val="102244B0"/>
    <w:lvl w:ilvl="0" w:tplc="22265FE4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212424DF"/>
    <w:multiLevelType w:val="hybridMultilevel"/>
    <w:tmpl w:val="5D24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0008F"/>
    <w:multiLevelType w:val="hybridMultilevel"/>
    <w:tmpl w:val="5374EDE6"/>
    <w:lvl w:ilvl="0" w:tplc="1BD0557E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439F2"/>
    <w:multiLevelType w:val="hybridMultilevel"/>
    <w:tmpl w:val="C6460052"/>
    <w:lvl w:ilvl="0" w:tplc="C5F24A6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1A3A49"/>
    <w:multiLevelType w:val="hybridMultilevel"/>
    <w:tmpl w:val="9398D074"/>
    <w:lvl w:ilvl="0" w:tplc="945C2396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353A3795"/>
    <w:multiLevelType w:val="hybridMultilevel"/>
    <w:tmpl w:val="D41E183C"/>
    <w:lvl w:ilvl="0" w:tplc="633A2654">
      <w:start w:val="20"/>
      <w:numFmt w:val="decimal"/>
      <w:lvlText w:val="%1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F6E8A"/>
    <w:multiLevelType w:val="hybridMultilevel"/>
    <w:tmpl w:val="07FC9D50"/>
    <w:lvl w:ilvl="0" w:tplc="425AE84A">
      <w:start w:val="2"/>
      <w:numFmt w:val="decimal"/>
      <w:lvlText w:val="%1-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8043C"/>
    <w:multiLevelType w:val="hybridMultilevel"/>
    <w:tmpl w:val="18E45C9C"/>
    <w:lvl w:ilvl="0" w:tplc="B8F04FC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3B85256D"/>
    <w:multiLevelType w:val="hybridMultilevel"/>
    <w:tmpl w:val="61DEFB14"/>
    <w:lvl w:ilvl="0" w:tplc="5CCC98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C225D9"/>
    <w:multiLevelType w:val="hybridMultilevel"/>
    <w:tmpl w:val="546C1346"/>
    <w:lvl w:ilvl="0" w:tplc="C5F24A6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9284D7D"/>
    <w:multiLevelType w:val="hybridMultilevel"/>
    <w:tmpl w:val="3580E606"/>
    <w:lvl w:ilvl="0" w:tplc="5296C0AC">
      <w:start w:val="27"/>
      <w:numFmt w:val="decimal"/>
      <w:lvlText w:val="%1-"/>
      <w:lvlJc w:val="left"/>
      <w:pPr>
        <w:tabs>
          <w:tab w:val="num" w:pos="454"/>
        </w:tabs>
        <w:ind w:left="454" w:hanging="375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abstractNum w:abstractNumId="19">
    <w:nsid w:val="4F496317"/>
    <w:multiLevelType w:val="hybridMultilevel"/>
    <w:tmpl w:val="29BED3B8"/>
    <w:lvl w:ilvl="0" w:tplc="C5F24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814F5C"/>
    <w:multiLevelType w:val="hybridMultilevel"/>
    <w:tmpl w:val="74624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110202A"/>
    <w:multiLevelType w:val="hybridMultilevel"/>
    <w:tmpl w:val="C98ED91A"/>
    <w:lvl w:ilvl="0" w:tplc="AF3ADFDE">
      <w:start w:val="23"/>
      <w:numFmt w:val="decimal"/>
      <w:lvlText w:val="%1-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36C2B84"/>
    <w:multiLevelType w:val="hybridMultilevel"/>
    <w:tmpl w:val="65AA8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A0458"/>
    <w:multiLevelType w:val="hybridMultilevel"/>
    <w:tmpl w:val="05284542"/>
    <w:lvl w:ilvl="0" w:tplc="EC900C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B356FB"/>
    <w:multiLevelType w:val="hybridMultilevel"/>
    <w:tmpl w:val="572C901C"/>
    <w:lvl w:ilvl="0" w:tplc="158E3E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7AA3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6B7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B436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F830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9C1B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58FC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622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2A10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DF5573C"/>
    <w:multiLevelType w:val="multilevel"/>
    <w:tmpl w:val="F14C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72642C"/>
    <w:multiLevelType w:val="hybridMultilevel"/>
    <w:tmpl w:val="54743AD2"/>
    <w:lvl w:ilvl="0" w:tplc="01EE744E">
      <w:start w:val="17"/>
      <w:numFmt w:val="decimal"/>
      <w:lvlText w:val="%1-"/>
      <w:lvlJc w:val="left"/>
      <w:pPr>
        <w:tabs>
          <w:tab w:val="num" w:pos="769"/>
        </w:tabs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9"/>
        </w:tabs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9"/>
        </w:tabs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9"/>
        </w:tabs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9"/>
        </w:tabs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9"/>
        </w:tabs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9"/>
        </w:tabs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9"/>
        </w:tabs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9"/>
        </w:tabs>
        <w:ind w:left="6529" w:hanging="180"/>
      </w:pPr>
    </w:lvl>
  </w:abstractNum>
  <w:abstractNum w:abstractNumId="27">
    <w:nsid w:val="62AE6D30"/>
    <w:multiLevelType w:val="hybridMultilevel"/>
    <w:tmpl w:val="99E67B58"/>
    <w:lvl w:ilvl="0" w:tplc="21004A30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668CD"/>
    <w:multiLevelType w:val="hybridMultilevel"/>
    <w:tmpl w:val="C046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A6E8E"/>
    <w:multiLevelType w:val="hybridMultilevel"/>
    <w:tmpl w:val="30D48514"/>
    <w:lvl w:ilvl="0" w:tplc="6BAC44C2">
      <w:start w:val="19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FDB6EB8"/>
    <w:multiLevelType w:val="hybridMultilevel"/>
    <w:tmpl w:val="C7DCF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8488B"/>
    <w:multiLevelType w:val="hybridMultilevel"/>
    <w:tmpl w:val="546C1346"/>
    <w:lvl w:ilvl="0" w:tplc="C5F24A6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2A780D"/>
    <w:multiLevelType w:val="hybridMultilevel"/>
    <w:tmpl w:val="9740DF96"/>
    <w:lvl w:ilvl="0" w:tplc="04603F32">
      <w:start w:val="20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>
    <w:nsid w:val="7AB00BA2"/>
    <w:multiLevelType w:val="hybridMultilevel"/>
    <w:tmpl w:val="77F0C296"/>
    <w:lvl w:ilvl="0" w:tplc="1D2A47A2">
      <w:start w:val="23"/>
      <w:numFmt w:val="decimal"/>
      <w:lvlText w:val="%1-"/>
      <w:lvlJc w:val="left"/>
      <w:pPr>
        <w:tabs>
          <w:tab w:val="num" w:pos="694"/>
        </w:tabs>
        <w:ind w:left="69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9"/>
        </w:tabs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9"/>
        </w:tabs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9"/>
        </w:tabs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9"/>
        </w:tabs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9"/>
        </w:tabs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9"/>
        </w:tabs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9"/>
        </w:tabs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9"/>
        </w:tabs>
        <w:ind w:left="6439" w:hanging="180"/>
      </w:pPr>
    </w:lvl>
  </w:abstractNum>
  <w:abstractNum w:abstractNumId="34">
    <w:nsid w:val="7B1242D1"/>
    <w:multiLevelType w:val="hybridMultilevel"/>
    <w:tmpl w:val="800A9186"/>
    <w:lvl w:ilvl="0" w:tplc="D6006B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B2642B5"/>
    <w:multiLevelType w:val="hybridMultilevel"/>
    <w:tmpl w:val="935E01E8"/>
    <w:lvl w:ilvl="0" w:tplc="26E0E7C2">
      <w:start w:val="25"/>
      <w:numFmt w:val="decimal"/>
      <w:lvlText w:val="%1-"/>
      <w:lvlJc w:val="left"/>
      <w:pPr>
        <w:tabs>
          <w:tab w:val="num" w:pos="439"/>
        </w:tabs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9"/>
        </w:tabs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9"/>
        </w:tabs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9"/>
        </w:tabs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9"/>
        </w:tabs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9"/>
        </w:tabs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9"/>
        </w:tabs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9"/>
        </w:tabs>
        <w:ind w:left="6199" w:hanging="180"/>
      </w:pPr>
    </w:lvl>
  </w:abstractNum>
  <w:num w:numId="1">
    <w:abstractNumId w:val="16"/>
  </w:num>
  <w:num w:numId="2">
    <w:abstractNumId w:val="34"/>
  </w:num>
  <w:num w:numId="3">
    <w:abstractNumId w:val="10"/>
  </w:num>
  <w:num w:numId="4">
    <w:abstractNumId w:val="11"/>
  </w:num>
  <w:num w:numId="5">
    <w:abstractNumId w:val="25"/>
  </w:num>
  <w:num w:numId="6">
    <w:abstractNumId w:val="26"/>
  </w:num>
  <w:num w:numId="7">
    <w:abstractNumId w:val="6"/>
  </w:num>
  <w:num w:numId="8">
    <w:abstractNumId w:val="0"/>
  </w:num>
  <w:num w:numId="9">
    <w:abstractNumId w:val="3"/>
  </w:num>
  <w:num w:numId="10">
    <w:abstractNumId w:val="15"/>
  </w:num>
  <w:num w:numId="11">
    <w:abstractNumId w:val="35"/>
  </w:num>
  <w:num w:numId="12">
    <w:abstractNumId w:val="29"/>
  </w:num>
  <w:num w:numId="13">
    <w:abstractNumId w:val="33"/>
  </w:num>
  <w:num w:numId="14">
    <w:abstractNumId w:val="32"/>
  </w:num>
  <w:num w:numId="15">
    <w:abstractNumId w:val="4"/>
  </w:num>
  <w:num w:numId="16">
    <w:abstractNumId w:val="18"/>
  </w:num>
  <w:num w:numId="17">
    <w:abstractNumId w:val="21"/>
  </w:num>
  <w:num w:numId="18">
    <w:abstractNumId w:val="1"/>
  </w:num>
  <w:num w:numId="19">
    <w:abstractNumId w:val="27"/>
  </w:num>
  <w:num w:numId="20">
    <w:abstractNumId w:val="9"/>
  </w:num>
  <w:num w:numId="21">
    <w:abstractNumId w:val="30"/>
  </w:num>
  <w:num w:numId="22">
    <w:abstractNumId w:val="19"/>
  </w:num>
  <w:num w:numId="23">
    <w:abstractNumId w:val="5"/>
  </w:num>
  <w:num w:numId="24">
    <w:abstractNumId w:val="31"/>
  </w:num>
  <w:num w:numId="25">
    <w:abstractNumId w:val="23"/>
  </w:num>
  <w:num w:numId="26">
    <w:abstractNumId w:val="12"/>
  </w:num>
  <w:num w:numId="27">
    <w:abstractNumId w:val="8"/>
  </w:num>
  <w:num w:numId="28">
    <w:abstractNumId w:val="24"/>
  </w:num>
  <w:num w:numId="29">
    <w:abstractNumId w:val="20"/>
  </w:num>
  <w:num w:numId="30">
    <w:abstractNumId w:val="17"/>
  </w:num>
  <w:num w:numId="31">
    <w:abstractNumId w:val="28"/>
  </w:num>
  <w:num w:numId="32">
    <w:abstractNumId w:val="7"/>
  </w:num>
  <w:num w:numId="33">
    <w:abstractNumId w:val="13"/>
  </w:num>
  <w:num w:numId="34">
    <w:abstractNumId w:val="14"/>
  </w:num>
  <w:num w:numId="35">
    <w:abstractNumId w:val="22"/>
  </w:num>
  <w:num w:numId="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r Formi">
    <w15:presenceInfo w15:providerId="Windows Live" w15:userId="b23590c884af44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724A1"/>
    <w:rsid w:val="000021F1"/>
    <w:rsid w:val="000023EC"/>
    <w:rsid w:val="0000276E"/>
    <w:rsid w:val="00004EA6"/>
    <w:rsid w:val="00006B74"/>
    <w:rsid w:val="000132C1"/>
    <w:rsid w:val="00016113"/>
    <w:rsid w:val="000218F3"/>
    <w:rsid w:val="00023BBC"/>
    <w:rsid w:val="00025759"/>
    <w:rsid w:val="0002773F"/>
    <w:rsid w:val="00027DE4"/>
    <w:rsid w:val="00033A6D"/>
    <w:rsid w:val="00035024"/>
    <w:rsid w:val="0003563D"/>
    <w:rsid w:val="000428BE"/>
    <w:rsid w:val="000450A3"/>
    <w:rsid w:val="000457C7"/>
    <w:rsid w:val="0004625E"/>
    <w:rsid w:val="0005301A"/>
    <w:rsid w:val="00054E89"/>
    <w:rsid w:val="00057619"/>
    <w:rsid w:val="00057763"/>
    <w:rsid w:val="00064B2D"/>
    <w:rsid w:val="000675CC"/>
    <w:rsid w:val="00074CD7"/>
    <w:rsid w:val="000751DC"/>
    <w:rsid w:val="00080E08"/>
    <w:rsid w:val="00083553"/>
    <w:rsid w:val="00087B50"/>
    <w:rsid w:val="00091755"/>
    <w:rsid w:val="00092635"/>
    <w:rsid w:val="00095579"/>
    <w:rsid w:val="0009582C"/>
    <w:rsid w:val="000962EC"/>
    <w:rsid w:val="0009677B"/>
    <w:rsid w:val="00097CB1"/>
    <w:rsid w:val="000A0618"/>
    <w:rsid w:val="000A1267"/>
    <w:rsid w:val="000A23C1"/>
    <w:rsid w:val="000A4AEB"/>
    <w:rsid w:val="000A502E"/>
    <w:rsid w:val="000B071C"/>
    <w:rsid w:val="000B37A2"/>
    <w:rsid w:val="000B44DF"/>
    <w:rsid w:val="000B6681"/>
    <w:rsid w:val="000C026A"/>
    <w:rsid w:val="000C08B1"/>
    <w:rsid w:val="000C0B64"/>
    <w:rsid w:val="000C132F"/>
    <w:rsid w:val="000C2803"/>
    <w:rsid w:val="000C4AF4"/>
    <w:rsid w:val="000C4EED"/>
    <w:rsid w:val="000C5B33"/>
    <w:rsid w:val="000D026F"/>
    <w:rsid w:val="000D2702"/>
    <w:rsid w:val="000D3CAC"/>
    <w:rsid w:val="000D7C7C"/>
    <w:rsid w:val="000E11D0"/>
    <w:rsid w:val="000E272B"/>
    <w:rsid w:val="000E2877"/>
    <w:rsid w:val="000E3904"/>
    <w:rsid w:val="000E41CB"/>
    <w:rsid w:val="000E4972"/>
    <w:rsid w:val="000E725B"/>
    <w:rsid w:val="000E7B35"/>
    <w:rsid w:val="000F0848"/>
    <w:rsid w:val="000F1976"/>
    <w:rsid w:val="000F54A4"/>
    <w:rsid w:val="001015D7"/>
    <w:rsid w:val="0010266D"/>
    <w:rsid w:val="0010422A"/>
    <w:rsid w:val="00105C94"/>
    <w:rsid w:val="001071B3"/>
    <w:rsid w:val="00110667"/>
    <w:rsid w:val="00114659"/>
    <w:rsid w:val="001231E9"/>
    <w:rsid w:val="001232E1"/>
    <w:rsid w:val="00124334"/>
    <w:rsid w:val="0012673D"/>
    <w:rsid w:val="00130C34"/>
    <w:rsid w:val="00132C63"/>
    <w:rsid w:val="00136428"/>
    <w:rsid w:val="00136DA3"/>
    <w:rsid w:val="001376C3"/>
    <w:rsid w:val="00142BA6"/>
    <w:rsid w:val="00146EFD"/>
    <w:rsid w:val="00147D30"/>
    <w:rsid w:val="00147DEA"/>
    <w:rsid w:val="00151512"/>
    <w:rsid w:val="00153A36"/>
    <w:rsid w:val="00154203"/>
    <w:rsid w:val="001547C5"/>
    <w:rsid w:val="00154C9A"/>
    <w:rsid w:val="001606E6"/>
    <w:rsid w:val="00162113"/>
    <w:rsid w:val="00162E09"/>
    <w:rsid w:val="00164E7C"/>
    <w:rsid w:val="0016508F"/>
    <w:rsid w:val="00172D9B"/>
    <w:rsid w:val="00185246"/>
    <w:rsid w:val="001868AB"/>
    <w:rsid w:val="001926AF"/>
    <w:rsid w:val="00192BD5"/>
    <w:rsid w:val="00192FB1"/>
    <w:rsid w:val="001939EE"/>
    <w:rsid w:val="00194C25"/>
    <w:rsid w:val="001A06A3"/>
    <w:rsid w:val="001A30E9"/>
    <w:rsid w:val="001A333D"/>
    <w:rsid w:val="001A3384"/>
    <w:rsid w:val="001A4D29"/>
    <w:rsid w:val="001A63C0"/>
    <w:rsid w:val="001B28E2"/>
    <w:rsid w:val="001B2F52"/>
    <w:rsid w:val="001B4665"/>
    <w:rsid w:val="001B5ADA"/>
    <w:rsid w:val="001B708A"/>
    <w:rsid w:val="001B728D"/>
    <w:rsid w:val="001C0CE8"/>
    <w:rsid w:val="001C4FE9"/>
    <w:rsid w:val="001C608E"/>
    <w:rsid w:val="001C7125"/>
    <w:rsid w:val="001D0C09"/>
    <w:rsid w:val="001D6BA3"/>
    <w:rsid w:val="001E0355"/>
    <w:rsid w:val="001E1412"/>
    <w:rsid w:val="001E16FF"/>
    <w:rsid w:val="001E2BFC"/>
    <w:rsid w:val="001E676D"/>
    <w:rsid w:val="001F249D"/>
    <w:rsid w:val="001F359E"/>
    <w:rsid w:val="00200B07"/>
    <w:rsid w:val="00204704"/>
    <w:rsid w:val="00205F3C"/>
    <w:rsid w:val="00210EB8"/>
    <w:rsid w:val="00215799"/>
    <w:rsid w:val="002175AC"/>
    <w:rsid w:val="0022031F"/>
    <w:rsid w:val="00231289"/>
    <w:rsid w:val="002318DC"/>
    <w:rsid w:val="00232E7E"/>
    <w:rsid w:val="00233170"/>
    <w:rsid w:val="00234C10"/>
    <w:rsid w:val="00236FFE"/>
    <w:rsid w:val="002374FF"/>
    <w:rsid w:val="0024081E"/>
    <w:rsid w:val="002439A3"/>
    <w:rsid w:val="002467C9"/>
    <w:rsid w:val="00253B0D"/>
    <w:rsid w:val="00254997"/>
    <w:rsid w:val="00256930"/>
    <w:rsid w:val="002600B5"/>
    <w:rsid w:val="0026182F"/>
    <w:rsid w:val="002620F9"/>
    <w:rsid w:val="002630B2"/>
    <w:rsid w:val="002643A4"/>
    <w:rsid w:val="0026536B"/>
    <w:rsid w:val="00267239"/>
    <w:rsid w:val="0027133C"/>
    <w:rsid w:val="00271F35"/>
    <w:rsid w:val="0027334B"/>
    <w:rsid w:val="002754FF"/>
    <w:rsid w:val="00282DEF"/>
    <w:rsid w:val="00284DF5"/>
    <w:rsid w:val="00290D14"/>
    <w:rsid w:val="00290D37"/>
    <w:rsid w:val="00291D3A"/>
    <w:rsid w:val="00292C7F"/>
    <w:rsid w:val="00292CF4"/>
    <w:rsid w:val="002948D5"/>
    <w:rsid w:val="00297801"/>
    <w:rsid w:val="002A0DDC"/>
    <w:rsid w:val="002A4E47"/>
    <w:rsid w:val="002B022E"/>
    <w:rsid w:val="002B31AC"/>
    <w:rsid w:val="002B7C97"/>
    <w:rsid w:val="002C0955"/>
    <w:rsid w:val="002C36EC"/>
    <w:rsid w:val="002D1063"/>
    <w:rsid w:val="002D1B4C"/>
    <w:rsid w:val="002D25DB"/>
    <w:rsid w:val="002D6EB6"/>
    <w:rsid w:val="002D7517"/>
    <w:rsid w:val="002E1BFE"/>
    <w:rsid w:val="002E4E25"/>
    <w:rsid w:val="002E6DD4"/>
    <w:rsid w:val="002E7B49"/>
    <w:rsid w:val="002F20B9"/>
    <w:rsid w:val="002F74DF"/>
    <w:rsid w:val="002F7F54"/>
    <w:rsid w:val="00304287"/>
    <w:rsid w:val="003063A6"/>
    <w:rsid w:val="003150C6"/>
    <w:rsid w:val="003157E8"/>
    <w:rsid w:val="00315A8F"/>
    <w:rsid w:val="00316A88"/>
    <w:rsid w:val="00320097"/>
    <w:rsid w:val="00322EA2"/>
    <w:rsid w:val="00325115"/>
    <w:rsid w:val="003252FE"/>
    <w:rsid w:val="00330D09"/>
    <w:rsid w:val="00332454"/>
    <w:rsid w:val="00333DE5"/>
    <w:rsid w:val="00337735"/>
    <w:rsid w:val="00353D3A"/>
    <w:rsid w:val="0035742D"/>
    <w:rsid w:val="003579B9"/>
    <w:rsid w:val="0036540C"/>
    <w:rsid w:val="00367211"/>
    <w:rsid w:val="00370547"/>
    <w:rsid w:val="003731CD"/>
    <w:rsid w:val="00374BE8"/>
    <w:rsid w:val="00390498"/>
    <w:rsid w:val="0039057C"/>
    <w:rsid w:val="003945E8"/>
    <w:rsid w:val="00394E1F"/>
    <w:rsid w:val="003A0FBC"/>
    <w:rsid w:val="003A171B"/>
    <w:rsid w:val="003A1A94"/>
    <w:rsid w:val="003A32E7"/>
    <w:rsid w:val="003A539B"/>
    <w:rsid w:val="003A67DA"/>
    <w:rsid w:val="003B2C99"/>
    <w:rsid w:val="003B3573"/>
    <w:rsid w:val="003B3CAF"/>
    <w:rsid w:val="003C59FC"/>
    <w:rsid w:val="003C685E"/>
    <w:rsid w:val="003D09F8"/>
    <w:rsid w:val="003D1F9F"/>
    <w:rsid w:val="003D2B9E"/>
    <w:rsid w:val="003D3283"/>
    <w:rsid w:val="003D5A82"/>
    <w:rsid w:val="003D77E4"/>
    <w:rsid w:val="003D7FC8"/>
    <w:rsid w:val="003E013F"/>
    <w:rsid w:val="003E01D6"/>
    <w:rsid w:val="003E02F7"/>
    <w:rsid w:val="003E07E0"/>
    <w:rsid w:val="003E0D47"/>
    <w:rsid w:val="003E2FD0"/>
    <w:rsid w:val="003E38FD"/>
    <w:rsid w:val="003E5977"/>
    <w:rsid w:val="003E6432"/>
    <w:rsid w:val="003E69B1"/>
    <w:rsid w:val="003E7168"/>
    <w:rsid w:val="003F7F7D"/>
    <w:rsid w:val="00401E1F"/>
    <w:rsid w:val="00405950"/>
    <w:rsid w:val="004061FF"/>
    <w:rsid w:val="00406DE1"/>
    <w:rsid w:val="0040705D"/>
    <w:rsid w:val="00407253"/>
    <w:rsid w:val="004072AC"/>
    <w:rsid w:val="004129C9"/>
    <w:rsid w:val="004140F6"/>
    <w:rsid w:val="00414255"/>
    <w:rsid w:val="00415F59"/>
    <w:rsid w:val="00416F80"/>
    <w:rsid w:val="00420977"/>
    <w:rsid w:val="00420DDF"/>
    <w:rsid w:val="00421238"/>
    <w:rsid w:val="004240C0"/>
    <w:rsid w:val="00425A6B"/>
    <w:rsid w:val="00431059"/>
    <w:rsid w:val="004323DD"/>
    <w:rsid w:val="0043351A"/>
    <w:rsid w:val="00440773"/>
    <w:rsid w:val="00441D54"/>
    <w:rsid w:val="00443596"/>
    <w:rsid w:val="00445C58"/>
    <w:rsid w:val="00445E47"/>
    <w:rsid w:val="00450BCE"/>
    <w:rsid w:val="0045135F"/>
    <w:rsid w:val="004543D0"/>
    <w:rsid w:val="004547BE"/>
    <w:rsid w:val="00466169"/>
    <w:rsid w:val="0046670F"/>
    <w:rsid w:val="004671DF"/>
    <w:rsid w:val="00473EE9"/>
    <w:rsid w:val="004816FC"/>
    <w:rsid w:val="004847C9"/>
    <w:rsid w:val="00484A07"/>
    <w:rsid w:val="00490B97"/>
    <w:rsid w:val="004940A6"/>
    <w:rsid w:val="004A5237"/>
    <w:rsid w:val="004A5B45"/>
    <w:rsid w:val="004A654E"/>
    <w:rsid w:val="004B0B29"/>
    <w:rsid w:val="004B2338"/>
    <w:rsid w:val="004B353A"/>
    <w:rsid w:val="004B489C"/>
    <w:rsid w:val="004B5EDE"/>
    <w:rsid w:val="004C06BD"/>
    <w:rsid w:val="004C100C"/>
    <w:rsid w:val="004C3572"/>
    <w:rsid w:val="004C6887"/>
    <w:rsid w:val="004C7A01"/>
    <w:rsid w:val="004D1401"/>
    <w:rsid w:val="004D164F"/>
    <w:rsid w:val="004D33C2"/>
    <w:rsid w:val="004D36D4"/>
    <w:rsid w:val="004D4866"/>
    <w:rsid w:val="004D5CE6"/>
    <w:rsid w:val="004D6638"/>
    <w:rsid w:val="004D6BAA"/>
    <w:rsid w:val="004D7A43"/>
    <w:rsid w:val="004E1E12"/>
    <w:rsid w:val="004E4871"/>
    <w:rsid w:val="004F2C15"/>
    <w:rsid w:val="004F4B57"/>
    <w:rsid w:val="004F4D2A"/>
    <w:rsid w:val="004F6A27"/>
    <w:rsid w:val="004F78D7"/>
    <w:rsid w:val="005008FC"/>
    <w:rsid w:val="00501A40"/>
    <w:rsid w:val="00503415"/>
    <w:rsid w:val="0050364D"/>
    <w:rsid w:val="00506D10"/>
    <w:rsid w:val="0051288D"/>
    <w:rsid w:val="00516C57"/>
    <w:rsid w:val="00516D9F"/>
    <w:rsid w:val="00520C29"/>
    <w:rsid w:val="00527F3C"/>
    <w:rsid w:val="0053140B"/>
    <w:rsid w:val="00532287"/>
    <w:rsid w:val="0053310A"/>
    <w:rsid w:val="0053568D"/>
    <w:rsid w:val="00537637"/>
    <w:rsid w:val="0054065A"/>
    <w:rsid w:val="00543492"/>
    <w:rsid w:val="0054352B"/>
    <w:rsid w:val="00544626"/>
    <w:rsid w:val="005447B8"/>
    <w:rsid w:val="00546E02"/>
    <w:rsid w:val="005504D8"/>
    <w:rsid w:val="00551C08"/>
    <w:rsid w:val="00552008"/>
    <w:rsid w:val="0055350C"/>
    <w:rsid w:val="00553995"/>
    <w:rsid w:val="00555E2B"/>
    <w:rsid w:val="005567A7"/>
    <w:rsid w:val="00560F07"/>
    <w:rsid w:val="00561825"/>
    <w:rsid w:val="00561CFF"/>
    <w:rsid w:val="00565696"/>
    <w:rsid w:val="00566313"/>
    <w:rsid w:val="00574E65"/>
    <w:rsid w:val="00575A03"/>
    <w:rsid w:val="00576B66"/>
    <w:rsid w:val="00577412"/>
    <w:rsid w:val="00577D23"/>
    <w:rsid w:val="005800AA"/>
    <w:rsid w:val="0058183F"/>
    <w:rsid w:val="00587E9B"/>
    <w:rsid w:val="005922ED"/>
    <w:rsid w:val="00594218"/>
    <w:rsid w:val="00594CAE"/>
    <w:rsid w:val="00596D1E"/>
    <w:rsid w:val="005972FA"/>
    <w:rsid w:val="00597816"/>
    <w:rsid w:val="005A3EF7"/>
    <w:rsid w:val="005B2E16"/>
    <w:rsid w:val="005B3876"/>
    <w:rsid w:val="005B7BBA"/>
    <w:rsid w:val="005C01CB"/>
    <w:rsid w:val="005C08FA"/>
    <w:rsid w:val="005C0C43"/>
    <w:rsid w:val="005C1683"/>
    <w:rsid w:val="005C3058"/>
    <w:rsid w:val="005C4201"/>
    <w:rsid w:val="005C538D"/>
    <w:rsid w:val="005C63C9"/>
    <w:rsid w:val="005D13D5"/>
    <w:rsid w:val="005D207F"/>
    <w:rsid w:val="005D22F2"/>
    <w:rsid w:val="005D2B62"/>
    <w:rsid w:val="005D5D33"/>
    <w:rsid w:val="005D70D4"/>
    <w:rsid w:val="005E28EC"/>
    <w:rsid w:val="005E3D43"/>
    <w:rsid w:val="005E4A4D"/>
    <w:rsid w:val="005E4BCF"/>
    <w:rsid w:val="005F4B56"/>
    <w:rsid w:val="005F4BC0"/>
    <w:rsid w:val="005F55F8"/>
    <w:rsid w:val="00600243"/>
    <w:rsid w:val="0060079E"/>
    <w:rsid w:val="0060456F"/>
    <w:rsid w:val="006047FD"/>
    <w:rsid w:val="00606C38"/>
    <w:rsid w:val="0061034B"/>
    <w:rsid w:val="0061049D"/>
    <w:rsid w:val="00611271"/>
    <w:rsid w:val="0061173B"/>
    <w:rsid w:val="00611CF9"/>
    <w:rsid w:val="0061597E"/>
    <w:rsid w:val="00617701"/>
    <w:rsid w:val="006206AC"/>
    <w:rsid w:val="00624B2D"/>
    <w:rsid w:val="0063535B"/>
    <w:rsid w:val="00637215"/>
    <w:rsid w:val="00641C31"/>
    <w:rsid w:val="00644598"/>
    <w:rsid w:val="00644748"/>
    <w:rsid w:val="00644C9C"/>
    <w:rsid w:val="006468CB"/>
    <w:rsid w:val="00646951"/>
    <w:rsid w:val="0065053E"/>
    <w:rsid w:val="00651514"/>
    <w:rsid w:val="0065314C"/>
    <w:rsid w:val="00654D26"/>
    <w:rsid w:val="00657DD8"/>
    <w:rsid w:val="006604FC"/>
    <w:rsid w:val="00660501"/>
    <w:rsid w:val="00665871"/>
    <w:rsid w:val="0066638F"/>
    <w:rsid w:val="006763CF"/>
    <w:rsid w:val="00683339"/>
    <w:rsid w:val="00684692"/>
    <w:rsid w:val="006852DA"/>
    <w:rsid w:val="00686D01"/>
    <w:rsid w:val="0069030C"/>
    <w:rsid w:val="00690FD3"/>
    <w:rsid w:val="006921B5"/>
    <w:rsid w:val="00692259"/>
    <w:rsid w:val="0069314D"/>
    <w:rsid w:val="00693D4F"/>
    <w:rsid w:val="00695201"/>
    <w:rsid w:val="00697A1B"/>
    <w:rsid w:val="006A0B63"/>
    <w:rsid w:val="006A3051"/>
    <w:rsid w:val="006A5579"/>
    <w:rsid w:val="006B0B0D"/>
    <w:rsid w:val="006B1FE4"/>
    <w:rsid w:val="006B3711"/>
    <w:rsid w:val="006B7335"/>
    <w:rsid w:val="006C2479"/>
    <w:rsid w:val="006C282E"/>
    <w:rsid w:val="006C43FD"/>
    <w:rsid w:val="006C618F"/>
    <w:rsid w:val="006D1317"/>
    <w:rsid w:val="006D2CE9"/>
    <w:rsid w:val="006D3F2A"/>
    <w:rsid w:val="006D51BE"/>
    <w:rsid w:val="006E01FE"/>
    <w:rsid w:val="006E08AA"/>
    <w:rsid w:val="006E2043"/>
    <w:rsid w:val="006E6FAB"/>
    <w:rsid w:val="006E6FDA"/>
    <w:rsid w:val="006F17DF"/>
    <w:rsid w:val="006F4159"/>
    <w:rsid w:val="006F7AFF"/>
    <w:rsid w:val="006F7F9D"/>
    <w:rsid w:val="00700987"/>
    <w:rsid w:val="007012D3"/>
    <w:rsid w:val="00702126"/>
    <w:rsid w:val="0070245A"/>
    <w:rsid w:val="0070276C"/>
    <w:rsid w:val="00706759"/>
    <w:rsid w:val="0071150D"/>
    <w:rsid w:val="00713840"/>
    <w:rsid w:val="007160D7"/>
    <w:rsid w:val="00722626"/>
    <w:rsid w:val="00725F70"/>
    <w:rsid w:val="007271DC"/>
    <w:rsid w:val="0072790E"/>
    <w:rsid w:val="00730954"/>
    <w:rsid w:val="00731854"/>
    <w:rsid w:val="007333AB"/>
    <w:rsid w:val="00734731"/>
    <w:rsid w:val="007363B2"/>
    <w:rsid w:val="00736E09"/>
    <w:rsid w:val="00740E74"/>
    <w:rsid w:val="00744345"/>
    <w:rsid w:val="00745DB9"/>
    <w:rsid w:val="00746C84"/>
    <w:rsid w:val="00750197"/>
    <w:rsid w:val="0075315F"/>
    <w:rsid w:val="00753371"/>
    <w:rsid w:val="007543F6"/>
    <w:rsid w:val="0075561C"/>
    <w:rsid w:val="007577B0"/>
    <w:rsid w:val="00757F9D"/>
    <w:rsid w:val="00760514"/>
    <w:rsid w:val="00762ACA"/>
    <w:rsid w:val="00764A66"/>
    <w:rsid w:val="00765621"/>
    <w:rsid w:val="0076692A"/>
    <w:rsid w:val="00767C66"/>
    <w:rsid w:val="00775CAF"/>
    <w:rsid w:val="007801DA"/>
    <w:rsid w:val="00785C31"/>
    <w:rsid w:val="00791475"/>
    <w:rsid w:val="00793BF0"/>
    <w:rsid w:val="00794BD6"/>
    <w:rsid w:val="00797758"/>
    <w:rsid w:val="007A0CE7"/>
    <w:rsid w:val="007A311D"/>
    <w:rsid w:val="007A68A4"/>
    <w:rsid w:val="007B73BA"/>
    <w:rsid w:val="007B75F2"/>
    <w:rsid w:val="007C0AA5"/>
    <w:rsid w:val="007C19E0"/>
    <w:rsid w:val="007D20D3"/>
    <w:rsid w:val="007D306E"/>
    <w:rsid w:val="007D34D0"/>
    <w:rsid w:val="007D71CD"/>
    <w:rsid w:val="007E0E1C"/>
    <w:rsid w:val="007E42B0"/>
    <w:rsid w:val="007E5985"/>
    <w:rsid w:val="007F0851"/>
    <w:rsid w:val="007F098D"/>
    <w:rsid w:val="007F205C"/>
    <w:rsid w:val="007F2080"/>
    <w:rsid w:val="007F36DE"/>
    <w:rsid w:val="007F49D1"/>
    <w:rsid w:val="007F4A6F"/>
    <w:rsid w:val="007F5F81"/>
    <w:rsid w:val="007F64D6"/>
    <w:rsid w:val="007F6E37"/>
    <w:rsid w:val="0080015E"/>
    <w:rsid w:val="00801393"/>
    <w:rsid w:val="008046A6"/>
    <w:rsid w:val="008066E1"/>
    <w:rsid w:val="0080740D"/>
    <w:rsid w:val="0080770C"/>
    <w:rsid w:val="00807B14"/>
    <w:rsid w:val="00810E96"/>
    <w:rsid w:val="00811950"/>
    <w:rsid w:val="00814250"/>
    <w:rsid w:val="00815561"/>
    <w:rsid w:val="00815716"/>
    <w:rsid w:val="00817D45"/>
    <w:rsid w:val="00821B3F"/>
    <w:rsid w:val="008244F0"/>
    <w:rsid w:val="008268DD"/>
    <w:rsid w:val="008346F4"/>
    <w:rsid w:val="008409CD"/>
    <w:rsid w:val="00843443"/>
    <w:rsid w:val="00850EFE"/>
    <w:rsid w:val="008567A4"/>
    <w:rsid w:val="00856866"/>
    <w:rsid w:val="00862B26"/>
    <w:rsid w:val="008660B0"/>
    <w:rsid w:val="008677F5"/>
    <w:rsid w:val="0087162D"/>
    <w:rsid w:val="008724A1"/>
    <w:rsid w:val="008749FA"/>
    <w:rsid w:val="00875443"/>
    <w:rsid w:val="00875756"/>
    <w:rsid w:val="00875C01"/>
    <w:rsid w:val="00876DB4"/>
    <w:rsid w:val="00877831"/>
    <w:rsid w:val="00880523"/>
    <w:rsid w:val="00881129"/>
    <w:rsid w:val="0088241D"/>
    <w:rsid w:val="008842F2"/>
    <w:rsid w:val="00884923"/>
    <w:rsid w:val="008874BB"/>
    <w:rsid w:val="00890083"/>
    <w:rsid w:val="0089163C"/>
    <w:rsid w:val="008916EE"/>
    <w:rsid w:val="00893BA8"/>
    <w:rsid w:val="008A292E"/>
    <w:rsid w:val="008A2FD8"/>
    <w:rsid w:val="008A4CC7"/>
    <w:rsid w:val="008A6D19"/>
    <w:rsid w:val="008B2D46"/>
    <w:rsid w:val="008B55DA"/>
    <w:rsid w:val="008B5E3B"/>
    <w:rsid w:val="008B60F8"/>
    <w:rsid w:val="008B6884"/>
    <w:rsid w:val="008B760F"/>
    <w:rsid w:val="008C0C43"/>
    <w:rsid w:val="008C50EC"/>
    <w:rsid w:val="008C772E"/>
    <w:rsid w:val="008C7F93"/>
    <w:rsid w:val="008D170A"/>
    <w:rsid w:val="008D1DB3"/>
    <w:rsid w:val="008D41DD"/>
    <w:rsid w:val="008D5BB6"/>
    <w:rsid w:val="008D6060"/>
    <w:rsid w:val="008E0738"/>
    <w:rsid w:val="008E10BA"/>
    <w:rsid w:val="008E24CE"/>
    <w:rsid w:val="008E7084"/>
    <w:rsid w:val="008E7816"/>
    <w:rsid w:val="008F0895"/>
    <w:rsid w:val="008F1792"/>
    <w:rsid w:val="008F3391"/>
    <w:rsid w:val="008F7106"/>
    <w:rsid w:val="008F731F"/>
    <w:rsid w:val="0090516D"/>
    <w:rsid w:val="00917207"/>
    <w:rsid w:val="00917C12"/>
    <w:rsid w:val="00930A55"/>
    <w:rsid w:val="009323D0"/>
    <w:rsid w:val="00934D5E"/>
    <w:rsid w:val="00934E95"/>
    <w:rsid w:val="00936FB2"/>
    <w:rsid w:val="0093727E"/>
    <w:rsid w:val="00937D49"/>
    <w:rsid w:val="00940542"/>
    <w:rsid w:val="00942ED9"/>
    <w:rsid w:val="00944726"/>
    <w:rsid w:val="00945508"/>
    <w:rsid w:val="009456D9"/>
    <w:rsid w:val="0094607B"/>
    <w:rsid w:val="00946A30"/>
    <w:rsid w:val="00947B3E"/>
    <w:rsid w:val="00953657"/>
    <w:rsid w:val="00953F84"/>
    <w:rsid w:val="00955204"/>
    <w:rsid w:val="00957465"/>
    <w:rsid w:val="00960FF4"/>
    <w:rsid w:val="009613DA"/>
    <w:rsid w:val="00963027"/>
    <w:rsid w:val="00963D4D"/>
    <w:rsid w:val="009678CF"/>
    <w:rsid w:val="00970148"/>
    <w:rsid w:val="00970978"/>
    <w:rsid w:val="00970AF2"/>
    <w:rsid w:val="00971BBE"/>
    <w:rsid w:val="00974188"/>
    <w:rsid w:val="00983018"/>
    <w:rsid w:val="00983A45"/>
    <w:rsid w:val="00987042"/>
    <w:rsid w:val="00990063"/>
    <w:rsid w:val="009916E2"/>
    <w:rsid w:val="00995B02"/>
    <w:rsid w:val="0099745D"/>
    <w:rsid w:val="009A2E8A"/>
    <w:rsid w:val="009A5785"/>
    <w:rsid w:val="009B087E"/>
    <w:rsid w:val="009B08EF"/>
    <w:rsid w:val="009B22DC"/>
    <w:rsid w:val="009B3699"/>
    <w:rsid w:val="009B3EB7"/>
    <w:rsid w:val="009C2950"/>
    <w:rsid w:val="009C32F6"/>
    <w:rsid w:val="009C659B"/>
    <w:rsid w:val="009C7037"/>
    <w:rsid w:val="009D2500"/>
    <w:rsid w:val="009D3344"/>
    <w:rsid w:val="009D3CA4"/>
    <w:rsid w:val="009D45B0"/>
    <w:rsid w:val="009D6068"/>
    <w:rsid w:val="009E403D"/>
    <w:rsid w:val="009E5340"/>
    <w:rsid w:val="009F1077"/>
    <w:rsid w:val="009F30A8"/>
    <w:rsid w:val="009F50D8"/>
    <w:rsid w:val="00A00B9E"/>
    <w:rsid w:val="00A03439"/>
    <w:rsid w:val="00A070A7"/>
    <w:rsid w:val="00A10D9D"/>
    <w:rsid w:val="00A12D56"/>
    <w:rsid w:val="00A14A26"/>
    <w:rsid w:val="00A14A65"/>
    <w:rsid w:val="00A173BD"/>
    <w:rsid w:val="00A22AEE"/>
    <w:rsid w:val="00A26F90"/>
    <w:rsid w:val="00A30D6B"/>
    <w:rsid w:val="00A312EB"/>
    <w:rsid w:val="00A4073A"/>
    <w:rsid w:val="00A419E8"/>
    <w:rsid w:val="00A4214C"/>
    <w:rsid w:val="00A426EB"/>
    <w:rsid w:val="00A4273E"/>
    <w:rsid w:val="00A433E4"/>
    <w:rsid w:val="00A43A98"/>
    <w:rsid w:val="00A45AC9"/>
    <w:rsid w:val="00A4771A"/>
    <w:rsid w:val="00A550CC"/>
    <w:rsid w:val="00A565CF"/>
    <w:rsid w:val="00A56679"/>
    <w:rsid w:val="00A57527"/>
    <w:rsid w:val="00A63C98"/>
    <w:rsid w:val="00A645E0"/>
    <w:rsid w:val="00A715EB"/>
    <w:rsid w:val="00A72AD2"/>
    <w:rsid w:val="00A72F53"/>
    <w:rsid w:val="00A74DF1"/>
    <w:rsid w:val="00A86F52"/>
    <w:rsid w:val="00A909A6"/>
    <w:rsid w:val="00A9321E"/>
    <w:rsid w:val="00A93CB3"/>
    <w:rsid w:val="00A95F24"/>
    <w:rsid w:val="00AA0054"/>
    <w:rsid w:val="00AA1DAC"/>
    <w:rsid w:val="00AA21DF"/>
    <w:rsid w:val="00AA38A2"/>
    <w:rsid w:val="00AA4CAA"/>
    <w:rsid w:val="00AA6FB9"/>
    <w:rsid w:val="00AB1E0E"/>
    <w:rsid w:val="00AB73C1"/>
    <w:rsid w:val="00AB7E3B"/>
    <w:rsid w:val="00AC0BEE"/>
    <w:rsid w:val="00AC3C52"/>
    <w:rsid w:val="00AC4C8F"/>
    <w:rsid w:val="00AC6886"/>
    <w:rsid w:val="00AC6EEB"/>
    <w:rsid w:val="00AD4874"/>
    <w:rsid w:val="00AD654E"/>
    <w:rsid w:val="00AD7818"/>
    <w:rsid w:val="00AE0C9D"/>
    <w:rsid w:val="00AE0E61"/>
    <w:rsid w:val="00AE2BA5"/>
    <w:rsid w:val="00AE3A94"/>
    <w:rsid w:val="00AE45F5"/>
    <w:rsid w:val="00AE748C"/>
    <w:rsid w:val="00AE7B1C"/>
    <w:rsid w:val="00AE7D6E"/>
    <w:rsid w:val="00AF5CB7"/>
    <w:rsid w:val="00AF7ABE"/>
    <w:rsid w:val="00B01947"/>
    <w:rsid w:val="00B02516"/>
    <w:rsid w:val="00B103DF"/>
    <w:rsid w:val="00B14CEA"/>
    <w:rsid w:val="00B16BC9"/>
    <w:rsid w:val="00B17078"/>
    <w:rsid w:val="00B228E4"/>
    <w:rsid w:val="00B23246"/>
    <w:rsid w:val="00B26ABE"/>
    <w:rsid w:val="00B3088C"/>
    <w:rsid w:val="00B32803"/>
    <w:rsid w:val="00B346DB"/>
    <w:rsid w:val="00B34E03"/>
    <w:rsid w:val="00B36E46"/>
    <w:rsid w:val="00B40781"/>
    <w:rsid w:val="00B41823"/>
    <w:rsid w:val="00B421A2"/>
    <w:rsid w:val="00B42E9F"/>
    <w:rsid w:val="00B447E7"/>
    <w:rsid w:val="00B5297A"/>
    <w:rsid w:val="00B52CC1"/>
    <w:rsid w:val="00B6260C"/>
    <w:rsid w:val="00B635BB"/>
    <w:rsid w:val="00B63BFF"/>
    <w:rsid w:val="00B6568B"/>
    <w:rsid w:val="00B65BCE"/>
    <w:rsid w:val="00B71820"/>
    <w:rsid w:val="00B74D53"/>
    <w:rsid w:val="00B75D9B"/>
    <w:rsid w:val="00B800CA"/>
    <w:rsid w:val="00B835E5"/>
    <w:rsid w:val="00B86257"/>
    <w:rsid w:val="00B86BBD"/>
    <w:rsid w:val="00B90807"/>
    <w:rsid w:val="00B97CA3"/>
    <w:rsid w:val="00BA05F4"/>
    <w:rsid w:val="00BA4E9E"/>
    <w:rsid w:val="00BA5C83"/>
    <w:rsid w:val="00BA6402"/>
    <w:rsid w:val="00BA67AE"/>
    <w:rsid w:val="00BA7E9E"/>
    <w:rsid w:val="00BB1B94"/>
    <w:rsid w:val="00BB2097"/>
    <w:rsid w:val="00BB45EB"/>
    <w:rsid w:val="00BB71B3"/>
    <w:rsid w:val="00BC08A7"/>
    <w:rsid w:val="00BC3654"/>
    <w:rsid w:val="00BC7CA0"/>
    <w:rsid w:val="00BC7F98"/>
    <w:rsid w:val="00BD29D1"/>
    <w:rsid w:val="00BD4C32"/>
    <w:rsid w:val="00BD56CA"/>
    <w:rsid w:val="00BD64B9"/>
    <w:rsid w:val="00BD68FA"/>
    <w:rsid w:val="00BD6AE3"/>
    <w:rsid w:val="00BD7818"/>
    <w:rsid w:val="00BE09D7"/>
    <w:rsid w:val="00BE486F"/>
    <w:rsid w:val="00BE6E49"/>
    <w:rsid w:val="00BF02FB"/>
    <w:rsid w:val="00BF35D3"/>
    <w:rsid w:val="00BF432D"/>
    <w:rsid w:val="00BF67F0"/>
    <w:rsid w:val="00BF6A62"/>
    <w:rsid w:val="00BF6BF8"/>
    <w:rsid w:val="00BF7034"/>
    <w:rsid w:val="00BF7BF7"/>
    <w:rsid w:val="00C039FA"/>
    <w:rsid w:val="00C067EE"/>
    <w:rsid w:val="00C07050"/>
    <w:rsid w:val="00C10E0B"/>
    <w:rsid w:val="00C1327D"/>
    <w:rsid w:val="00C139C0"/>
    <w:rsid w:val="00C14BED"/>
    <w:rsid w:val="00C15354"/>
    <w:rsid w:val="00C21350"/>
    <w:rsid w:val="00C21709"/>
    <w:rsid w:val="00C2250C"/>
    <w:rsid w:val="00C22B9F"/>
    <w:rsid w:val="00C23A84"/>
    <w:rsid w:val="00C3118A"/>
    <w:rsid w:val="00C33A07"/>
    <w:rsid w:val="00C35F63"/>
    <w:rsid w:val="00C40727"/>
    <w:rsid w:val="00C4491A"/>
    <w:rsid w:val="00C45B0F"/>
    <w:rsid w:val="00C512FE"/>
    <w:rsid w:val="00C52426"/>
    <w:rsid w:val="00C526F0"/>
    <w:rsid w:val="00C5417D"/>
    <w:rsid w:val="00C55551"/>
    <w:rsid w:val="00C55D59"/>
    <w:rsid w:val="00C56B3D"/>
    <w:rsid w:val="00C62BFF"/>
    <w:rsid w:val="00C65C42"/>
    <w:rsid w:val="00C6720A"/>
    <w:rsid w:val="00C7178B"/>
    <w:rsid w:val="00C7255D"/>
    <w:rsid w:val="00C73FE9"/>
    <w:rsid w:val="00C74C83"/>
    <w:rsid w:val="00C7574F"/>
    <w:rsid w:val="00C771A1"/>
    <w:rsid w:val="00C83281"/>
    <w:rsid w:val="00C86626"/>
    <w:rsid w:val="00C87F34"/>
    <w:rsid w:val="00C909A5"/>
    <w:rsid w:val="00C91E8F"/>
    <w:rsid w:val="00C93442"/>
    <w:rsid w:val="00C947E6"/>
    <w:rsid w:val="00C951BD"/>
    <w:rsid w:val="00C96EAE"/>
    <w:rsid w:val="00C977A5"/>
    <w:rsid w:val="00CA1E33"/>
    <w:rsid w:val="00CA6D9F"/>
    <w:rsid w:val="00CA7523"/>
    <w:rsid w:val="00CA7969"/>
    <w:rsid w:val="00CB3743"/>
    <w:rsid w:val="00CB3C7D"/>
    <w:rsid w:val="00CB460A"/>
    <w:rsid w:val="00CB4A73"/>
    <w:rsid w:val="00CB5425"/>
    <w:rsid w:val="00CB5BD4"/>
    <w:rsid w:val="00CD0D6A"/>
    <w:rsid w:val="00CD5470"/>
    <w:rsid w:val="00CD7307"/>
    <w:rsid w:val="00CE0BD5"/>
    <w:rsid w:val="00CE2855"/>
    <w:rsid w:val="00CE3483"/>
    <w:rsid w:val="00CE3E3C"/>
    <w:rsid w:val="00CE66DD"/>
    <w:rsid w:val="00CE6EBC"/>
    <w:rsid w:val="00CF0A83"/>
    <w:rsid w:val="00CF0CCE"/>
    <w:rsid w:val="00CF30CE"/>
    <w:rsid w:val="00CF661F"/>
    <w:rsid w:val="00CF7048"/>
    <w:rsid w:val="00CF7781"/>
    <w:rsid w:val="00CF7A2D"/>
    <w:rsid w:val="00D00339"/>
    <w:rsid w:val="00D00D73"/>
    <w:rsid w:val="00D022B9"/>
    <w:rsid w:val="00D041B7"/>
    <w:rsid w:val="00D05761"/>
    <w:rsid w:val="00D102F1"/>
    <w:rsid w:val="00D1285D"/>
    <w:rsid w:val="00D15634"/>
    <w:rsid w:val="00D16D51"/>
    <w:rsid w:val="00D22D5D"/>
    <w:rsid w:val="00D24FB3"/>
    <w:rsid w:val="00D2702A"/>
    <w:rsid w:val="00D31405"/>
    <w:rsid w:val="00D33537"/>
    <w:rsid w:val="00D340B2"/>
    <w:rsid w:val="00D35905"/>
    <w:rsid w:val="00D36F88"/>
    <w:rsid w:val="00D37723"/>
    <w:rsid w:val="00D416DB"/>
    <w:rsid w:val="00D41838"/>
    <w:rsid w:val="00D44BA0"/>
    <w:rsid w:val="00D53050"/>
    <w:rsid w:val="00D5404F"/>
    <w:rsid w:val="00D54AAF"/>
    <w:rsid w:val="00D667D2"/>
    <w:rsid w:val="00D704A4"/>
    <w:rsid w:val="00D7282D"/>
    <w:rsid w:val="00D823B2"/>
    <w:rsid w:val="00D8495F"/>
    <w:rsid w:val="00D85BAA"/>
    <w:rsid w:val="00D8738A"/>
    <w:rsid w:val="00D876EE"/>
    <w:rsid w:val="00D90161"/>
    <w:rsid w:val="00D9136B"/>
    <w:rsid w:val="00D92D43"/>
    <w:rsid w:val="00DA3679"/>
    <w:rsid w:val="00DA5280"/>
    <w:rsid w:val="00DA5642"/>
    <w:rsid w:val="00DA5945"/>
    <w:rsid w:val="00DB005E"/>
    <w:rsid w:val="00DB1C1F"/>
    <w:rsid w:val="00DB2959"/>
    <w:rsid w:val="00DB2B2B"/>
    <w:rsid w:val="00DB31CB"/>
    <w:rsid w:val="00DB3E17"/>
    <w:rsid w:val="00DC12AF"/>
    <w:rsid w:val="00DC2C6D"/>
    <w:rsid w:val="00DC2D25"/>
    <w:rsid w:val="00DC3E44"/>
    <w:rsid w:val="00DD0F2D"/>
    <w:rsid w:val="00DD504D"/>
    <w:rsid w:val="00DD682B"/>
    <w:rsid w:val="00DE0821"/>
    <w:rsid w:val="00DE182D"/>
    <w:rsid w:val="00DE2B84"/>
    <w:rsid w:val="00DE3023"/>
    <w:rsid w:val="00DE3404"/>
    <w:rsid w:val="00DE5274"/>
    <w:rsid w:val="00DF107A"/>
    <w:rsid w:val="00DF1B24"/>
    <w:rsid w:val="00DF2C20"/>
    <w:rsid w:val="00DF4A8F"/>
    <w:rsid w:val="00DF5BFD"/>
    <w:rsid w:val="00E00CAD"/>
    <w:rsid w:val="00E01544"/>
    <w:rsid w:val="00E02C29"/>
    <w:rsid w:val="00E02D22"/>
    <w:rsid w:val="00E03889"/>
    <w:rsid w:val="00E057B9"/>
    <w:rsid w:val="00E06267"/>
    <w:rsid w:val="00E07498"/>
    <w:rsid w:val="00E0788E"/>
    <w:rsid w:val="00E0795F"/>
    <w:rsid w:val="00E11467"/>
    <w:rsid w:val="00E12881"/>
    <w:rsid w:val="00E12AC8"/>
    <w:rsid w:val="00E1363B"/>
    <w:rsid w:val="00E15A62"/>
    <w:rsid w:val="00E20154"/>
    <w:rsid w:val="00E21BCB"/>
    <w:rsid w:val="00E23380"/>
    <w:rsid w:val="00E24D8B"/>
    <w:rsid w:val="00E256A2"/>
    <w:rsid w:val="00E2658C"/>
    <w:rsid w:val="00E2711B"/>
    <w:rsid w:val="00E3055C"/>
    <w:rsid w:val="00E31BBB"/>
    <w:rsid w:val="00E330B1"/>
    <w:rsid w:val="00E35B4B"/>
    <w:rsid w:val="00E36E9A"/>
    <w:rsid w:val="00E37166"/>
    <w:rsid w:val="00E37B02"/>
    <w:rsid w:val="00E4063A"/>
    <w:rsid w:val="00E412CD"/>
    <w:rsid w:val="00E42B72"/>
    <w:rsid w:val="00E4330E"/>
    <w:rsid w:val="00E441E7"/>
    <w:rsid w:val="00E4464B"/>
    <w:rsid w:val="00E4592D"/>
    <w:rsid w:val="00E45D1D"/>
    <w:rsid w:val="00E475D9"/>
    <w:rsid w:val="00E50A8D"/>
    <w:rsid w:val="00E516B5"/>
    <w:rsid w:val="00E53659"/>
    <w:rsid w:val="00E53D28"/>
    <w:rsid w:val="00E628EB"/>
    <w:rsid w:val="00E64FDA"/>
    <w:rsid w:val="00E712AD"/>
    <w:rsid w:val="00E7152D"/>
    <w:rsid w:val="00E75400"/>
    <w:rsid w:val="00E75AD6"/>
    <w:rsid w:val="00E7699A"/>
    <w:rsid w:val="00E77DD3"/>
    <w:rsid w:val="00E841B0"/>
    <w:rsid w:val="00E8450F"/>
    <w:rsid w:val="00E858B9"/>
    <w:rsid w:val="00E85B85"/>
    <w:rsid w:val="00E876F5"/>
    <w:rsid w:val="00E877F6"/>
    <w:rsid w:val="00E9215F"/>
    <w:rsid w:val="00E94520"/>
    <w:rsid w:val="00E95D54"/>
    <w:rsid w:val="00E960E0"/>
    <w:rsid w:val="00E964F2"/>
    <w:rsid w:val="00E977E7"/>
    <w:rsid w:val="00E97F4D"/>
    <w:rsid w:val="00EA2838"/>
    <w:rsid w:val="00EA4844"/>
    <w:rsid w:val="00EA6EB3"/>
    <w:rsid w:val="00EB01C1"/>
    <w:rsid w:val="00EB39FF"/>
    <w:rsid w:val="00EB50CA"/>
    <w:rsid w:val="00EC405C"/>
    <w:rsid w:val="00EC41D0"/>
    <w:rsid w:val="00EC43B4"/>
    <w:rsid w:val="00ED05E1"/>
    <w:rsid w:val="00ED116F"/>
    <w:rsid w:val="00ED16B9"/>
    <w:rsid w:val="00ED1E87"/>
    <w:rsid w:val="00ED3A6D"/>
    <w:rsid w:val="00ED4584"/>
    <w:rsid w:val="00ED48CA"/>
    <w:rsid w:val="00ED6065"/>
    <w:rsid w:val="00ED6828"/>
    <w:rsid w:val="00EE4968"/>
    <w:rsid w:val="00EE4C34"/>
    <w:rsid w:val="00EE6151"/>
    <w:rsid w:val="00EE7033"/>
    <w:rsid w:val="00EF0B7F"/>
    <w:rsid w:val="00EF0DD6"/>
    <w:rsid w:val="00EF42FD"/>
    <w:rsid w:val="00EF4F24"/>
    <w:rsid w:val="00EF5CDC"/>
    <w:rsid w:val="00F01472"/>
    <w:rsid w:val="00F063D3"/>
    <w:rsid w:val="00F12F9A"/>
    <w:rsid w:val="00F14A2E"/>
    <w:rsid w:val="00F17979"/>
    <w:rsid w:val="00F22406"/>
    <w:rsid w:val="00F24F1A"/>
    <w:rsid w:val="00F252AE"/>
    <w:rsid w:val="00F2767D"/>
    <w:rsid w:val="00F316B7"/>
    <w:rsid w:val="00F31FB9"/>
    <w:rsid w:val="00F325AD"/>
    <w:rsid w:val="00F3479F"/>
    <w:rsid w:val="00F35776"/>
    <w:rsid w:val="00F41466"/>
    <w:rsid w:val="00F422EC"/>
    <w:rsid w:val="00F43732"/>
    <w:rsid w:val="00F505A5"/>
    <w:rsid w:val="00F50740"/>
    <w:rsid w:val="00F53B68"/>
    <w:rsid w:val="00F57781"/>
    <w:rsid w:val="00F6197E"/>
    <w:rsid w:val="00F634E0"/>
    <w:rsid w:val="00F63635"/>
    <w:rsid w:val="00F63D79"/>
    <w:rsid w:val="00F64ABD"/>
    <w:rsid w:val="00F667E5"/>
    <w:rsid w:val="00F70D88"/>
    <w:rsid w:val="00F72370"/>
    <w:rsid w:val="00F75D56"/>
    <w:rsid w:val="00F7630E"/>
    <w:rsid w:val="00F8132E"/>
    <w:rsid w:val="00F82448"/>
    <w:rsid w:val="00F833CC"/>
    <w:rsid w:val="00F8643A"/>
    <w:rsid w:val="00F929D5"/>
    <w:rsid w:val="00F93927"/>
    <w:rsid w:val="00F948FF"/>
    <w:rsid w:val="00F94A21"/>
    <w:rsid w:val="00F971CD"/>
    <w:rsid w:val="00F97832"/>
    <w:rsid w:val="00F97EFA"/>
    <w:rsid w:val="00FB0593"/>
    <w:rsid w:val="00FB1A7D"/>
    <w:rsid w:val="00FB3446"/>
    <w:rsid w:val="00FC149E"/>
    <w:rsid w:val="00FC1A69"/>
    <w:rsid w:val="00FC36A0"/>
    <w:rsid w:val="00FC5075"/>
    <w:rsid w:val="00FC5E68"/>
    <w:rsid w:val="00FD0546"/>
    <w:rsid w:val="00FD1116"/>
    <w:rsid w:val="00FD1CFD"/>
    <w:rsid w:val="00FD5768"/>
    <w:rsid w:val="00FE09A9"/>
    <w:rsid w:val="00FE1B18"/>
    <w:rsid w:val="00FE245C"/>
    <w:rsid w:val="00FE4109"/>
    <w:rsid w:val="00FE5A4E"/>
    <w:rsid w:val="00FE5DBF"/>
    <w:rsid w:val="00FF1EB3"/>
    <w:rsid w:val="00FF4507"/>
    <w:rsid w:val="00FF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12"/>
    <w:pPr>
      <w:bidi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75756"/>
    <w:pPr>
      <w:keepNext/>
      <w:spacing w:line="20" w:lineRule="atLeast"/>
      <w:jc w:val="center"/>
      <w:outlineLvl w:val="0"/>
    </w:pPr>
    <w:rPr>
      <w:rFonts w:cs="Lotu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24A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65621"/>
  </w:style>
  <w:style w:type="paragraph" w:styleId="Header">
    <w:name w:val="header"/>
    <w:basedOn w:val="Normal"/>
    <w:rsid w:val="00516C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6C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5B02"/>
    <w:pPr>
      <w:jc w:val="center"/>
    </w:pPr>
    <w:rPr>
      <w:rFonts w:cs="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F4"/>
    <w:rPr>
      <w:rFonts w:ascii="Tahoma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20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6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6A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6AC"/>
    <w:rPr>
      <w:b/>
      <w:bCs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1E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1E12"/>
    <w:rPr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4E1E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1E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E12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E1E12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6E46"/>
    <w:pPr>
      <w:ind w:left="720"/>
      <w:contextualSpacing/>
    </w:pPr>
  </w:style>
  <w:style w:type="character" w:customStyle="1" w:styleId="hwtze">
    <w:name w:val="hwtze"/>
    <w:basedOn w:val="DefaultParagraphFont"/>
    <w:rsid w:val="0053310A"/>
  </w:style>
  <w:style w:type="character" w:customStyle="1" w:styleId="rynqvb">
    <w:name w:val="rynqvb"/>
    <w:basedOn w:val="DefaultParagraphFont"/>
    <w:rsid w:val="0053310A"/>
  </w:style>
  <w:style w:type="character" w:styleId="Hyperlink">
    <w:name w:val="Hyperlink"/>
    <w:basedOn w:val="DefaultParagraphFont"/>
    <w:uiPriority w:val="99"/>
    <w:unhideWhenUsed/>
    <w:rsid w:val="003731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69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ran64@yahoo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661D3-456C-4F70-B9E7-BE3455CA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 عنوان طرح به زبان فارسي:</vt:lpstr>
    </vt:vector>
  </TitlesOfParts>
  <Company>Toshiba</Company>
  <LinksUpToDate>false</LinksUpToDate>
  <CharactersWithSpaces>17173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 عنوان طرح به زبان فارسي:</dc:title>
  <dc:creator>مهدي خبازيان</dc:creator>
  <cp:lastModifiedBy>Dell</cp:lastModifiedBy>
  <cp:revision>51</cp:revision>
  <cp:lastPrinted>2008-09-30T04:31:00Z</cp:lastPrinted>
  <dcterms:created xsi:type="dcterms:W3CDTF">2023-07-09T04:40:00Z</dcterms:created>
  <dcterms:modified xsi:type="dcterms:W3CDTF">2023-08-01T05:29:00Z</dcterms:modified>
</cp:coreProperties>
</file>